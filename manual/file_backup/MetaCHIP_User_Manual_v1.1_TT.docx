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</w:p>
    <w:p w:rsidR="009D2F58" w:rsidRDefault="009D2F58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Release 1.1</w:t>
      </w:r>
    </w:p>
    <w:p w:rsidR="009D2F58" w:rsidRDefault="009D2F58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November</w:t>
      </w:r>
      <w:r>
        <w:rPr>
          <w:rFonts w:ascii="Helvetica" w:eastAsia="MS Gothic" w:hAnsi="Helvetica" w:cs="MS Gothic"/>
        </w:rPr>
        <w:t xml:space="preserve"> </w:t>
      </w:r>
      <w:r>
        <w:rPr>
          <w:rFonts w:ascii="Helvetica" w:hAnsi="Helvetica" w:cstheme="minorHAnsi"/>
        </w:rPr>
        <w:t>1</w:t>
      </w:r>
      <w:r w:rsidR="00BC6054">
        <w:rPr>
          <w:rFonts w:ascii="Helvetica" w:hAnsi="Helvetica" w:cstheme="minorHAnsi"/>
        </w:rPr>
        <w:t>2</w:t>
      </w:r>
      <w:r>
        <w:rPr>
          <w:rFonts w:ascii="Helvetica" w:hAnsi="Helvetica" w:cstheme="minorHAnsi"/>
        </w:rPr>
        <w:t>th</w:t>
      </w:r>
      <w:r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2018</w:t>
      </w:r>
    </w:p>
    <w:p w:rsidR="009D2F58" w:rsidRPr="008110E0" w:rsidRDefault="009D2F58" w:rsidP="009D2F58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Pr="008110E0">
        <w:rPr>
          <w:rFonts w:ascii="Cambria" w:hAnsi="Cambria"/>
        </w:rPr>
        <w:t xml:space="preserve"> </w:t>
      </w:r>
      <w:r w:rsidRPr="008110E0">
        <w:rPr>
          <w:rFonts w:ascii="Helvetica" w:hAnsi="Helvetica" w:cstheme="minorHAnsi"/>
        </w:rPr>
        <w:t>Copyright</w:t>
      </w:r>
      <w:r>
        <w:rPr>
          <w:rFonts w:ascii="Helvetica" w:hAnsi="Helvetica" w:cstheme="minorHAnsi"/>
        </w:rPr>
        <w:t xml:space="preserve"> </w:t>
      </w:r>
      <w:r w:rsidRPr="008110E0">
        <w:rPr>
          <w:rFonts w:ascii="Helvetica" w:hAnsi="Helvetica" w:cstheme="minorHAnsi" w:hint="eastAsia"/>
        </w:rPr>
        <w:t> </w:t>
      </w:r>
      <w:r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:rsidR="009D2F58" w:rsidRPr="009B4A9D" w:rsidRDefault="009D2F58" w:rsidP="009D2F58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:rsidR="009D2F58" w:rsidRDefault="00F36B22" w:rsidP="009D2F58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8" w:history="1">
        <w:r w:rsidR="009D2F58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:rsidR="0069691F" w:rsidRPr="006D2144" w:rsidRDefault="005301BE" w:rsidP="006D2144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Helvetica" w:hAnsi="Helvetica" w:cstheme="minorHAnsi"/>
          <w:b/>
        </w:rPr>
      </w:pPr>
      <w:r w:rsidRPr="006D2144">
        <w:rPr>
          <w:rFonts w:ascii="Helvetica" w:hAnsi="Helvetica" w:cstheme="minorHAnsi"/>
          <w:b/>
        </w:rPr>
        <w:t>Introduction</w:t>
      </w:r>
    </w:p>
    <w:p w:rsidR="00243257" w:rsidRPr="00291216" w:rsidRDefault="00855D67" w:rsidP="00243257">
      <w:pPr>
        <w:spacing w:before="100" w:beforeAutospacing="1" w:after="100" w:afterAutospacing="1" w:line="360" w:lineRule="auto"/>
        <w:jc w:val="both"/>
        <w:rPr>
          <w:rFonts w:ascii="Helvetica" w:eastAsiaTheme="minorEastAsi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MetaCHIP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>i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 xml:space="preserve">implemented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 in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> </w:t>
      </w:r>
      <w:r w:rsidRPr="00291216">
        <w:rPr>
          <w:rFonts w:ascii="Helvetica" w:hAnsi="Helvetica" w:cstheme="minorHAnsi"/>
          <w:sz w:val="20"/>
          <w:szCs w:val="20"/>
        </w:rPr>
        <w:t>Python</w:t>
      </w:r>
      <w:ins w:id="0" w:author="Torsten Thomas" w:date="2018-11-12T10:03:00Z">
        <w:r w:rsidR="00F36B22">
          <w:rPr>
            <w:rFonts w:ascii="Helvetica" w:hAnsi="Helvetica" w:cstheme="minorHAnsi"/>
            <w:sz w:val="20"/>
            <w:szCs w:val="20"/>
          </w:rPr>
          <w:t xml:space="preserve"> and</w:t>
        </w:r>
      </w:ins>
      <w:del w:id="1" w:author="Torsten Thomas" w:date="2018-11-12T10:03:00Z">
        <w:r w:rsidRPr="00291216" w:rsidDel="00F36B22">
          <w:rPr>
            <w:rFonts w:ascii="Helvetica" w:hAnsi="Helvetica" w:cstheme="minorHAnsi"/>
            <w:sz w:val="20"/>
            <w:szCs w:val="20"/>
          </w:rPr>
          <w:delText>,</w:delText>
        </w:r>
      </w:del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4F3514" w:rsidRPr="00291216">
        <w:rPr>
          <w:rFonts w:ascii="Helvetica" w:eastAsiaTheme="minorEastAsia" w:hAnsi="Helvetica" w:cstheme="minorHAnsi"/>
          <w:sz w:val="20"/>
          <w:szCs w:val="20"/>
        </w:rPr>
        <w:t xml:space="preserve"> a list of dependencies </w:t>
      </w:r>
      <w:r w:rsidR="00E57AD7" w:rsidRPr="00291216">
        <w:rPr>
          <w:rFonts w:ascii="Helvetica" w:eastAsiaTheme="minorEastAsia" w:hAnsi="Helvetica" w:cstheme="minorHAnsi"/>
          <w:sz w:val="20"/>
          <w:szCs w:val="20"/>
        </w:rPr>
        <w:t>needs</w:t>
      </w:r>
      <w:r w:rsidR="008B5160" w:rsidRPr="00291216">
        <w:rPr>
          <w:rFonts w:ascii="Helvetica" w:eastAsiaTheme="minorEastAsia" w:hAnsi="Helvetica" w:cstheme="minorHAnsi"/>
          <w:sz w:val="20"/>
          <w:szCs w:val="20"/>
        </w:rPr>
        <w:t xml:space="preserve"> to be installed </w:t>
      </w:r>
      <w:ins w:id="2" w:author="Torsten Thomas" w:date="2018-11-12T10:04:00Z">
        <w:r w:rsidR="00F36B22">
          <w:rPr>
            <w:rFonts w:ascii="Helvetica" w:eastAsiaTheme="minorEastAsia" w:hAnsi="Helvetica" w:cstheme="minorHAnsi"/>
            <w:sz w:val="20"/>
            <w:szCs w:val="20"/>
          </w:rPr>
          <w:t>(</w:t>
        </w:r>
      </w:ins>
      <w:del w:id="3" w:author="Torsten Thomas" w:date="2018-11-12T10:04:00Z">
        <w:r w:rsidR="008B5160" w:rsidRPr="00291216" w:rsidDel="00F36B22">
          <w:rPr>
            <w:rFonts w:ascii="Helvetica" w:eastAsiaTheme="minorEastAsia" w:hAnsi="Helvetica" w:cstheme="minorHAnsi"/>
            <w:sz w:val="20"/>
            <w:szCs w:val="20"/>
          </w:rPr>
          <w:delText xml:space="preserve">before running. </w:delText>
        </w:r>
        <w:r w:rsidR="00E57AD7" w:rsidRPr="00291216" w:rsidDel="00F36B22">
          <w:rPr>
            <w:rFonts w:ascii="Helvetica" w:eastAsiaTheme="minorEastAsia" w:hAnsi="Helvetica" w:cstheme="minorHAnsi"/>
            <w:sz w:val="20"/>
            <w:szCs w:val="20"/>
          </w:rPr>
          <w:delText>Details of these dependencies can be found</w:delText>
        </w:r>
        <w:r w:rsidR="004F3514" w:rsidRPr="00291216" w:rsidDel="00F36B22">
          <w:rPr>
            <w:rFonts w:ascii="Helvetica" w:eastAsiaTheme="minorEastAsia" w:hAnsi="Helvetica" w:cstheme="minorHAnsi"/>
            <w:sz w:val="20"/>
            <w:szCs w:val="20"/>
          </w:rPr>
          <w:delText xml:space="preserve"> at</w:delText>
        </w:r>
        <w:r w:rsidRPr="00291216" w:rsidDel="00F36B22">
          <w:rPr>
            <w:rFonts w:ascii="Helvetica" w:eastAsiaTheme="minorEastAsia" w:hAnsi="Helvetica" w:cstheme="minorHAnsi"/>
            <w:sz w:val="20"/>
            <w:szCs w:val="20"/>
          </w:rPr>
          <w:delText>:</w:delText>
        </w:r>
        <w:r w:rsidRPr="00291216" w:rsidDel="00F36B22">
          <w:rPr>
            <w:sz w:val="20"/>
            <w:szCs w:val="20"/>
          </w:rPr>
          <w:delText xml:space="preserve"> </w:delText>
        </w:r>
      </w:del>
      <w:hyperlink r:id="rId9" w:history="1">
        <w:r w:rsidRPr="00291216">
          <w:rPr>
            <w:rStyle w:val="Hyperlink"/>
            <w:rFonts w:ascii="Helvetica" w:hAnsi="Helvetica" w:cstheme="minorHAnsi"/>
            <w:sz w:val="20"/>
            <w:szCs w:val="20"/>
          </w:rPr>
          <w:t>https://github.com/songweizhi/MetaCHIP</w:t>
        </w:r>
      </w:hyperlink>
      <w:ins w:id="4" w:author="Torsten Thomas" w:date="2018-11-12T10:04:00Z">
        <w:r w:rsidR="00F36B22">
          <w:rPr>
            <w:rStyle w:val="Hyperlink"/>
            <w:rFonts w:ascii="Helvetica" w:hAnsi="Helvetica" w:cstheme="minorHAnsi"/>
            <w:sz w:val="20"/>
            <w:szCs w:val="20"/>
          </w:rPr>
          <w:t>)</w:t>
        </w:r>
      </w:ins>
      <w:r w:rsidRPr="00291216">
        <w:rPr>
          <w:rFonts w:ascii="Helvetica" w:hAnsi="Helvetica" w:cstheme="minorHAnsi"/>
          <w:sz w:val="20"/>
          <w:szCs w:val="20"/>
        </w:rPr>
        <w:t>.</w:t>
      </w:r>
      <w:r w:rsidR="00243257" w:rsidRPr="00291216">
        <w:rPr>
          <w:rFonts w:ascii="Helvetica" w:hAnsi="Helvetica" w:cstheme="minorHAnsi"/>
          <w:sz w:val="20"/>
          <w:szCs w:val="20"/>
        </w:rPr>
        <w:t xml:space="preserve"> </w:t>
      </w:r>
    </w:p>
    <w:p w:rsidR="006E0826" w:rsidRPr="00291216" w:rsidRDefault="0005561A" w:rsidP="003C68B9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To  install  MetaCHIP</w:t>
      </w:r>
      <w:ins w:id="5" w:author="Torsten Thomas" w:date="2018-11-12T10:04:00Z">
        <w:r w:rsidR="00F36B22">
          <w:rPr>
            <w:rFonts w:ascii="Helvetica" w:hAnsi="Helvetica" w:cstheme="minorHAnsi"/>
            <w:sz w:val="20"/>
            <w:szCs w:val="20"/>
          </w:rPr>
          <w:t>,</w:t>
        </w:r>
      </w:ins>
      <w:r w:rsidRPr="00291216">
        <w:rPr>
          <w:rFonts w:ascii="Helvetica" w:hAnsi="Helvetica" w:cstheme="minorHAnsi"/>
          <w:sz w:val="20"/>
          <w:szCs w:val="20"/>
        </w:rPr>
        <w:t>  simply  download  the  package  and  run  the  programs  fr</w:t>
      </w:r>
      <w:r w:rsidR="00A477B8">
        <w:rPr>
          <w:rFonts w:ascii="Helvetica" w:hAnsi="Helvetica" w:cstheme="minorHAnsi"/>
          <w:sz w:val="20"/>
          <w:szCs w:val="20"/>
        </w:rPr>
        <w:t xml:space="preserve">om </w:t>
      </w:r>
      <w:ins w:id="6" w:author="Torsten Thomas" w:date="2018-11-12T10:05:00Z">
        <w:r w:rsidR="00F36B22">
          <w:rPr>
            <w:rFonts w:ascii="Helvetica" w:hAnsi="Helvetica" w:cstheme="minorHAnsi"/>
            <w:sz w:val="20"/>
            <w:szCs w:val="20"/>
          </w:rPr>
          <w:t xml:space="preserve">a </w:t>
        </w:r>
      </w:ins>
      <w:r w:rsidRPr="00291216">
        <w:rPr>
          <w:rFonts w:ascii="Helvetica" w:hAnsi="Helvetica" w:cstheme="minorHAnsi"/>
          <w:sz w:val="20"/>
          <w:szCs w:val="20"/>
        </w:rPr>
        <w:t xml:space="preserve">command  line  interface. </w:t>
      </w:r>
      <w:ins w:id="7" w:author="Torsten Thomas" w:date="2018-11-12T10:05:00Z">
        <w:r w:rsidR="00F36B22">
          <w:rPr>
            <w:rFonts w:ascii="Helvetica" w:hAnsi="Helvetica" w:cstheme="minorHAnsi"/>
            <w:b/>
            <w:sz w:val="20"/>
            <w:szCs w:val="20"/>
          </w:rPr>
          <w:t>The f</w:t>
        </w:r>
      </w:ins>
      <w:del w:id="8" w:author="Torsten Thomas" w:date="2018-11-12T10:05:00Z">
        <w:r w:rsidRPr="00291216" w:rsidDel="00F36B22">
          <w:rPr>
            <w:rFonts w:ascii="Helvetica" w:hAnsi="Helvetica" w:cstheme="minorHAnsi"/>
            <w:b/>
            <w:sz w:val="20"/>
            <w:szCs w:val="20"/>
          </w:rPr>
          <w:delText>F</w:delText>
        </w:r>
      </w:del>
      <w:r w:rsidRPr="00291216">
        <w:rPr>
          <w:rFonts w:ascii="Helvetica" w:hAnsi="Helvetica" w:cstheme="minorHAnsi"/>
          <w:b/>
          <w:sz w:val="20"/>
          <w:szCs w:val="20"/>
        </w:rPr>
        <w:t xml:space="preserve">ull path to a list of dependencies needs to be specified in the </w:t>
      </w:r>
      <w:r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config.txt </w:t>
      </w:r>
      <w:r w:rsidRPr="00291216">
        <w:rPr>
          <w:rFonts w:ascii="Helvetica" w:hAnsi="Helvetica" w:cstheme="minorHAnsi"/>
          <w:b/>
          <w:sz w:val="20"/>
          <w:szCs w:val="20"/>
        </w:rPr>
        <w:t>file</w:t>
      </w:r>
      <w:ins w:id="9" w:author="Torsten Thomas" w:date="2018-11-12T10:05:00Z">
        <w:r w:rsidR="00F36B22">
          <w:rPr>
            <w:rFonts w:ascii="Helvetica" w:hAnsi="Helvetica" w:cstheme="minorHAnsi"/>
            <w:b/>
            <w:sz w:val="20"/>
            <w:szCs w:val="20"/>
          </w:rPr>
          <w:t>,</w:t>
        </w:r>
      </w:ins>
      <w:r w:rsidRPr="00291216">
        <w:rPr>
          <w:rFonts w:ascii="Helvetica" w:hAnsi="Helvetica" w:cstheme="minorHAnsi"/>
          <w:b/>
          <w:sz w:val="20"/>
          <w:szCs w:val="20"/>
        </w:rPr>
        <w:t xml:space="preserve"> if not in environment variables</w:t>
      </w:r>
      <w:r w:rsidRPr="00291216">
        <w:rPr>
          <w:rFonts w:ascii="Helvetica" w:hAnsi="Helvetica" w:cstheme="minorHAnsi"/>
          <w:sz w:val="20"/>
          <w:szCs w:val="20"/>
        </w:rPr>
        <w:t>; otherwise, keep the config.txt file as</w:t>
      </w:r>
      <w:del w:id="10" w:author="Torsten Thomas" w:date="2018-11-12T10:05:00Z">
        <w:r w:rsidRPr="00291216" w:rsidDel="00F36B22">
          <w:rPr>
            <w:rFonts w:ascii="Helvetica" w:hAnsi="Helvetica" w:cstheme="minorHAnsi"/>
            <w:sz w:val="20"/>
            <w:szCs w:val="20"/>
          </w:rPr>
          <w:delText xml:space="preserve"> it</w:delText>
        </w:r>
      </w:del>
      <w:r w:rsidRPr="00291216">
        <w:rPr>
          <w:rFonts w:ascii="Helvetica" w:hAnsi="Helvetica" w:cstheme="minorHAnsi"/>
          <w:sz w:val="20"/>
          <w:szCs w:val="20"/>
        </w:rPr>
        <w:t xml:space="preserve"> is. </w:t>
      </w:r>
    </w:p>
    <w:p w:rsidR="00635DB3" w:rsidRPr="00645817" w:rsidRDefault="00645817" w:rsidP="003C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645817">
        <w:rPr>
          <w:rFonts w:ascii="Helvetica" w:hAnsi="Helvetica" w:cstheme="minorHAnsi"/>
          <w:sz w:val="20"/>
          <w:szCs w:val="20"/>
        </w:rPr>
        <w:t xml:space="preserve">The input files for MetaCHIP include a folder </w:t>
      </w:r>
      <w:ins w:id="11" w:author="Torsten Thomas" w:date="2018-11-12T10:05:00Z">
        <w:r w:rsidR="00F36B22">
          <w:rPr>
            <w:rFonts w:ascii="Helvetica" w:hAnsi="Helvetica" w:cstheme="minorHAnsi"/>
            <w:sz w:val="20"/>
            <w:szCs w:val="20"/>
          </w:rPr>
          <w:t xml:space="preserve">that </w:t>
        </w:r>
      </w:ins>
      <w:r w:rsidRPr="00645817">
        <w:rPr>
          <w:rFonts w:ascii="Helvetica" w:hAnsi="Helvetica" w:cstheme="minorHAnsi"/>
          <w:sz w:val="20"/>
          <w:szCs w:val="20"/>
        </w:rPr>
        <w:t>holds the sequence file</w:t>
      </w:r>
      <w:ins w:id="12" w:author="Torsten Thomas" w:date="2018-11-12T10:05:00Z">
        <w:r w:rsidR="00F36B22">
          <w:rPr>
            <w:rFonts w:ascii="Helvetica" w:hAnsi="Helvetica" w:cstheme="minorHAnsi"/>
            <w:sz w:val="20"/>
            <w:szCs w:val="20"/>
          </w:rPr>
          <w:t xml:space="preserve"> (in fasta format?)</w:t>
        </w:r>
      </w:ins>
      <w:r w:rsidRPr="00645817">
        <w:rPr>
          <w:rFonts w:ascii="Helvetica" w:hAnsi="Helvetica" w:cstheme="minorHAnsi"/>
          <w:sz w:val="20"/>
          <w:szCs w:val="20"/>
        </w:rPr>
        <w:t xml:space="preserve"> of all query genome</w:t>
      </w:r>
      <w:ins w:id="13" w:author="Torsten Thomas" w:date="2018-11-12T10:06:00Z">
        <w:r w:rsidR="00F36B22">
          <w:rPr>
            <w:rFonts w:ascii="Helvetica" w:hAnsi="Helvetica" w:cstheme="minorHAnsi"/>
            <w:sz w:val="20"/>
            <w:szCs w:val="20"/>
          </w:rPr>
          <w:t>s</w:t>
        </w:r>
      </w:ins>
      <w:del w:id="14" w:author="Torsten Thomas" w:date="2018-11-12T10:06:00Z">
        <w:r w:rsidRPr="00645817" w:rsidDel="00F36B22">
          <w:rPr>
            <w:rFonts w:ascii="Helvetica" w:hAnsi="Helvetica" w:cstheme="minorHAnsi"/>
            <w:sz w:val="20"/>
            <w:szCs w:val="20"/>
          </w:rPr>
          <w:delText xml:space="preserve"> bins</w:delText>
        </w:r>
      </w:del>
      <w:r w:rsidRPr="00645817">
        <w:rPr>
          <w:rFonts w:ascii="Helvetica" w:hAnsi="Helvetica" w:cstheme="minorHAnsi"/>
          <w:sz w:val="20"/>
          <w:szCs w:val="20"/>
        </w:rPr>
        <w:t xml:space="preserve">, as well as a text file, which holds taxonomic classification of </w:t>
      </w:r>
      <w:r w:rsidR="001C0A86">
        <w:rPr>
          <w:rFonts w:ascii="Helvetica" w:hAnsi="Helvetica" w:cstheme="minorHAnsi"/>
          <w:sz w:val="20"/>
          <w:szCs w:val="20"/>
        </w:rPr>
        <w:t xml:space="preserve">all </w:t>
      </w:r>
      <w:r w:rsidRPr="00645817">
        <w:rPr>
          <w:rFonts w:ascii="Helvetica" w:hAnsi="Helvetica" w:cstheme="minorHAnsi"/>
          <w:sz w:val="20"/>
          <w:szCs w:val="20"/>
        </w:rPr>
        <w:t>input genome</w:t>
      </w:r>
      <w:ins w:id="15" w:author="Torsten Thomas" w:date="2018-11-12T10:06:00Z">
        <w:r w:rsidR="00F36B22">
          <w:rPr>
            <w:rFonts w:ascii="Helvetica" w:hAnsi="Helvetica" w:cstheme="minorHAnsi"/>
            <w:sz w:val="20"/>
            <w:szCs w:val="20"/>
          </w:rPr>
          <w:t>s</w:t>
        </w:r>
      </w:ins>
      <w:del w:id="16" w:author="Torsten Thomas" w:date="2018-11-12T10:06:00Z">
        <w:r w:rsidRPr="00645817" w:rsidDel="00F36B22">
          <w:rPr>
            <w:rFonts w:ascii="Helvetica" w:hAnsi="Helvetica" w:cstheme="minorHAnsi"/>
            <w:sz w:val="20"/>
            <w:szCs w:val="20"/>
          </w:rPr>
          <w:delText xml:space="preserve"> bins</w:delText>
        </w:r>
      </w:del>
      <w:r w:rsidRPr="00645817">
        <w:rPr>
          <w:rFonts w:ascii="Helvetica" w:hAnsi="Helvetica" w:cstheme="minorHAnsi"/>
          <w:sz w:val="20"/>
          <w:szCs w:val="20"/>
        </w:rPr>
        <w:t>.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sz w:val="20"/>
          <w:szCs w:val="20"/>
        </w:rPr>
        <w:t>Please make sure the length of sequence ID</w:t>
      </w:r>
      <w:ins w:id="17" w:author="Torsten Thomas" w:date="2018-11-12T10:06:00Z">
        <w:r w:rsidR="00F36B22">
          <w:rPr>
            <w:rFonts w:ascii="Helvetica" w:hAnsi="Helvetica" w:cstheme="minorHAnsi"/>
            <w:sz w:val="20"/>
            <w:szCs w:val="20"/>
          </w:rPr>
          <w:t>s</w:t>
        </w:r>
      </w:ins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ins w:id="18" w:author="Torsten Thomas" w:date="2018-11-12T10:06:00Z">
        <w:r w:rsidR="00F36B22">
          <w:rPr>
            <w:rFonts w:ascii="Helvetica" w:hAnsi="Helvetica" w:cstheme="minorHAnsi"/>
            <w:sz w:val="20"/>
            <w:szCs w:val="20"/>
          </w:rPr>
          <w:t>for</w:t>
        </w:r>
      </w:ins>
      <w:del w:id="19" w:author="Torsten Thomas" w:date="2018-11-12T10:06:00Z">
        <w:r w:rsidR="00440197" w:rsidRPr="00291216" w:rsidDel="00F36B22">
          <w:rPr>
            <w:rFonts w:ascii="Helvetica" w:hAnsi="Helvetica" w:cstheme="minorHAnsi"/>
            <w:sz w:val="20"/>
            <w:szCs w:val="20"/>
          </w:rPr>
          <w:delText>in</w:delText>
        </w:r>
      </w:del>
      <w:r w:rsidR="00440197" w:rsidRPr="00291216">
        <w:rPr>
          <w:rFonts w:ascii="Helvetica" w:hAnsi="Helvetica" w:cstheme="minorHAnsi"/>
          <w:sz w:val="20"/>
          <w:szCs w:val="20"/>
        </w:rPr>
        <w:t xml:space="preserve"> all input genome bins </w:t>
      </w:r>
      <w:ins w:id="20" w:author="Torsten Thomas" w:date="2018-11-12T10:06:00Z">
        <w:r w:rsidR="00F36B22">
          <w:rPr>
            <w:rFonts w:ascii="Helvetica" w:hAnsi="Helvetica" w:cstheme="minorHAnsi"/>
            <w:sz w:val="20"/>
            <w:szCs w:val="20"/>
          </w:rPr>
          <w:t>is</w:t>
        </w:r>
      </w:ins>
      <w:del w:id="21" w:author="Torsten Thomas" w:date="2018-11-12T10:06:00Z">
        <w:r w:rsidR="00BD310F" w:rsidDel="00F36B22">
          <w:rPr>
            <w:rFonts w:ascii="Helvetica" w:hAnsi="Helvetica" w:cstheme="minorHAnsi"/>
            <w:sz w:val="20"/>
            <w:szCs w:val="20"/>
          </w:rPr>
          <w:delText>are</w:delText>
        </w:r>
      </w:del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</w:t>
      </w:r>
      <w:r w:rsidR="00440197" w:rsidRPr="000E7AD1">
        <w:rPr>
          <w:rFonts w:ascii="Helvetica" w:hAnsi="Helvetica" w:cstheme="minorHAnsi"/>
          <w:sz w:val="20"/>
          <w:szCs w:val="20"/>
        </w:rPr>
        <w:t>.</w:t>
      </w:r>
    </w:p>
    <w:p w:rsidR="00294730" w:rsidRPr="00291216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MetaCHIP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356123">
        <w:rPr>
          <w:rFonts w:ascii="Helvetica" w:hAnsi="Helvetica" w:cstheme="minorHAnsi"/>
          <w:sz w:val="20"/>
          <w:szCs w:val="20"/>
        </w:rPr>
        <w:t>t</w:t>
      </w:r>
      <w:r w:rsidR="00BD310F">
        <w:rPr>
          <w:rFonts w:ascii="Helvetica" w:hAnsi="Helvetica" w:cstheme="minorHAnsi"/>
          <w:sz w:val="20"/>
          <w:szCs w:val="20"/>
        </w:rPr>
        <w:t>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E7AD1">
        <w:rPr>
          <w:rFonts w:ascii="Helvetica" w:hAnsi="Helvetica" w:cstheme="minorHAnsi"/>
          <w:sz w:val="20"/>
          <w:szCs w:val="20"/>
        </w:rPr>
        <w:t xml:space="preserve">main </w:t>
      </w:r>
      <w:r w:rsidR="000803FD" w:rsidRPr="00291216">
        <w:rPr>
          <w:rFonts w:ascii="Helvetica" w:hAnsi="Helvetica" w:cstheme="minorHAnsi"/>
          <w:sz w:val="20"/>
          <w:szCs w:val="20"/>
        </w:rPr>
        <w:t>scripts: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</w:t>
      </w:r>
      <w:bookmarkStart w:id="22" w:name="OLE_LINK15"/>
      <w:bookmarkStart w:id="23" w:name="OLE_LINK16"/>
      <w:r w:rsidR="00B8185A" w:rsidRPr="00B8185A">
        <w:rPr>
          <w:rFonts w:ascii="Helvetica" w:hAnsi="Helvetica" w:cstheme="minorHAnsi"/>
          <w:sz w:val="20"/>
          <w:szCs w:val="20"/>
        </w:rPr>
        <w:t>PrepIn</w:t>
      </w:r>
      <w:bookmarkEnd w:id="22"/>
      <w:bookmarkEnd w:id="23"/>
      <w:r w:rsidR="00E6413C" w:rsidRPr="00291216">
        <w:rPr>
          <w:rFonts w:ascii="Helvetica" w:hAnsi="Helvetica" w:cstheme="minorHAnsi"/>
          <w:sz w:val="20"/>
          <w:szCs w:val="20"/>
        </w:rPr>
        <w:t>.py, Best-match.py and Phylogenetic.py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:rsidR="00356123" w:rsidRPr="00356123" w:rsidRDefault="00B8185A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B8185A">
        <w:rPr>
          <w:rFonts w:ascii="Helvetica" w:hAnsi="Helvetica" w:cstheme="minorHAnsi"/>
          <w:b/>
          <w:color w:val="000000" w:themeColor="text1"/>
          <w:sz w:val="20"/>
          <w:szCs w:val="20"/>
        </w:rPr>
        <w:t>PrepIn</w:t>
      </w:r>
      <w:r w:rsidR="000803FD"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>.py</w:t>
      </w:r>
      <w:r w:rsidR="00C51C9D"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 </w:t>
      </w:r>
      <w:r w:rsidR="009934F9" w:rsidRPr="009934F9">
        <w:rPr>
          <w:rFonts w:ascii="Helvetica" w:hAnsi="Helvetica" w:cstheme="minorHAnsi"/>
          <w:color w:val="000000" w:themeColor="text1"/>
          <w:sz w:val="20"/>
          <w:szCs w:val="20"/>
        </w:rPr>
        <w:t>- prepare input files</w:t>
      </w:r>
    </w:p>
    <w:p w:rsidR="00294730" w:rsidRDefault="009D7683" w:rsidP="0035612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24" w:name="OLE_LINK7"/>
      <w:bookmarkStart w:id="25" w:name="OLE_LINK8"/>
      <w:r>
        <w:rPr>
          <w:rFonts w:ascii="Helvetica" w:hAnsi="Helvetica" w:cstheme="minorHAnsi"/>
          <w:sz w:val="20"/>
          <w:szCs w:val="20"/>
        </w:rPr>
        <w:t>Grouping</w:t>
      </w:r>
      <w:r w:rsidR="000803FD" w:rsidRPr="00291216">
        <w:rPr>
          <w:rFonts w:ascii="Helvetica" w:hAnsi="Helvetica" w:cstheme="minorHAnsi"/>
          <w:sz w:val="20"/>
          <w:szCs w:val="20"/>
        </w:rPr>
        <w:t xml:space="preserve"> input genome bins </w:t>
      </w:r>
      <w:r w:rsidR="00C51C9D" w:rsidRPr="00291216">
        <w:rPr>
          <w:rFonts w:ascii="Helvetica" w:hAnsi="Helvetica" w:cstheme="minorHAnsi"/>
          <w:sz w:val="20"/>
          <w:szCs w:val="20"/>
        </w:rPr>
        <w:t>according to</w:t>
      </w:r>
      <w:r w:rsidR="000803FD" w:rsidRPr="00291216">
        <w:rPr>
          <w:rFonts w:ascii="Helvetica" w:hAnsi="Helvetica" w:cstheme="minorHAnsi"/>
          <w:sz w:val="20"/>
          <w:szCs w:val="20"/>
        </w:rPr>
        <w:t xml:space="preserve"> the</w:t>
      </w:r>
      <w:r w:rsidR="00C51C9D" w:rsidRPr="00291216">
        <w:rPr>
          <w:rFonts w:ascii="Helvetica" w:hAnsi="Helvetica" w:cstheme="minorHAnsi"/>
          <w:sz w:val="20"/>
          <w:szCs w:val="20"/>
        </w:rPr>
        <w:t>ir</w:t>
      </w:r>
      <w:r w:rsidR="000803FD" w:rsidRPr="00291216">
        <w:rPr>
          <w:rFonts w:ascii="Helvetica" w:hAnsi="Helvetica" w:cstheme="minorHAnsi"/>
          <w:sz w:val="20"/>
          <w:szCs w:val="20"/>
        </w:rPr>
        <w:t xml:space="preserve"> </w:t>
      </w:r>
      <w:r w:rsidR="00C20332" w:rsidRPr="00C20332">
        <w:rPr>
          <w:rFonts w:ascii="Helvetica" w:hAnsi="Helvetica" w:cstheme="minorHAnsi"/>
          <w:sz w:val="20"/>
          <w:szCs w:val="20"/>
        </w:rPr>
        <w:t>taxonomic classificatio</w:t>
      </w:r>
      <w:r w:rsidR="00C20332">
        <w:rPr>
          <w:rFonts w:ascii="Helvetica" w:hAnsi="Helvetica" w:cstheme="minorHAnsi"/>
          <w:sz w:val="20"/>
          <w:szCs w:val="20"/>
        </w:rPr>
        <w:t>n</w:t>
      </w:r>
      <w:r w:rsidR="00C9624D">
        <w:rPr>
          <w:rFonts w:ascii="Helvetica" w:hAnsi="Helvetica" w:cstheme="minorHAnsi"/>
          <w:sz w:val="20"/>
          <w:szCs w:val="20"/>
        </w:rPr>
        <w:t>s</w:t>
      </w:r>
      <w:r w:rsidR="00C20332">
        <w:rPr>
          <w:rFonts w:ascii="Helvetica" w:hAnsi="Helvetica" w:cstheme="minorHAnsi"/>
          <w:sz w:val="20"/>
          <w:szCs w:val="20"/>
        </w:rPr>
        <w:t xml:space="preserve"> </w:t>
      </w:r>
      <w:r w:rsidR="00CF087B">
        <w:rPr>
          <w:rFonts w:ascii="Helvetica" w:hAnsi="Helvetica" w:cstheme="minorHAnsi"/>
          <w:sz w:val="20"/>
          <w:szCs w:val="20"/>
        </w:rPr>
        <w:t xml:space="preserve">and </w:t>
      </w:r>
      <w:r w:rsidR="000F7475">
        <w:rPr>
          <w:rFonts w:ascii="Helvetica" w:hAnsi="Helvetica" w:cstheme="minorHAnsi"/>
          <w:sz w:val="20"/>
          <w:szCs w:val="20"/>
        </w:rPr>
        <w:t xml:space="preserve">user </w:t>
      </w:r>
      <w:bookmarkStart w:id="26" w:name="OLE_LINK59"/>
      <w:bookmarkStart w:id="27" w:name="OLE_LINK60"/>
      <w:r w:rsidR="00C9624D">
        <w:rPr>
          <w:rFonts w:ascii="Helvetica" w:hAnsi="Helvetica" w:cstheme="minorHAnsi"/>
          <w:sz w:val="20"/>
          <w:szCs w:val="20"/>
        </w:rPr>
        <w:t>provided</w:t>
      </w:r>
      <w:r w:rsidR="00CF087B">
        <w:rPr>
          <w:rFonts w:ascii="Helvetica" w:hAnsi="Helvetica" w:cstheme="minorHAnsi"/>
          <w:sz w:val="20"/>
          <w:szCs w:val="20"/>
        </w:rPr>
        <w:t xml:space="preserve"> </w:t>
      </w:r>
      <w:bookmarkStart w:id="28" w:name="OLE_LINK3"/>
      <w:bookmarkStart w:id="29" w:name="OLE_LINK4"/>
      <w:bookmarkEnd w:id="26"/>
      <w:bookmarkEnd w:id="27"/>
      <w:r w:rsidR="00CF087B" w:rsidRPr="00771561">
        <w:rPr>
          <w:rFonts w:ascii="Helvetica" w:hAnsi="Helvetica" w:cstheme="minorHAnsi"/>
          <w:sz w:val="20"/>
          <w:szCs w:val="20"/>
        </w:rPr>
        <w:t>taxonomic rank</w:t>
      </w:r>
      <w:bookmarkEnd w:id="28"/>
      <w:bookmarkEnd w:id="29"/>
      <w:r w:rsidR="00C51C9D" w:rsidRPr="00291216">
        <w:rPr>
          <w:rFonts w:ascii="Helvetica" w:hAnsi="Helvetica" w:cstheme="minorHAnsi"/>
          <w:sz w:val="20"/>
          <w:szCs w:val="20"/>
        </w:rPr>
        <w:t>.</w:t>
      </w:r>
    </w:p>
    <w:bookmarkEnd w:id="24"/>
    <w:bookmarkEnd w:id="25"/>
    <w:p w:rsidR="00356123" w:rsidRDefault="002C7200" w:rsidP="0035612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</w:t>
      </w:r>
      <w:r w:rsidR="009D7683">
        <w:rPr>
          <w:rFonts w:ascii="Helvetica" w:hAnsi="Helvetica" w:cstheme="minorHAnsi"/>
          <w:sz w:val="20"/>
          <w:szCs w:val="20"/>
        </w:rPr>
        <w:t xml:space="preserve">from </w:t>
      </w:r>
      <w:bookmarkStart w:id="30" w:name="OLE_LINK13"/>
      <w:bookmarkStart w:id="31" w:name="OLE_LINK14"/>
      <w:ins w:id="32" w:author="Torsten Thomas" w:date="2018-11-12T10:06:00Z">
        <w:r w:rsidR="00F36B22">
          <w:rPr>
            <w:rFonts w:ascii="Helvetica" w:hAnsi="Helvetica" w:cstheme="minorHAnsi"/>
            <w:sz w:val="20"/>
            <w:szCs w:val="20"/>
          </w:rPr>
          <w:t xml:space="preserve">the </w:t>
        </w:r>
      </w:ins>
      <w:r w:rsidR="009D7683">
        <w:rPr>
          <w:rFonts w:ascii="Helvetica" w:hAnsi="Helvetica" w:cstheme="minorHAnsi"/>
          <w:sz w:val="20"/>
          <w:szCs w:val="20"/>
        </w:rPr>
        <w:t>input genome</w:t>
      </w:r>
      <w:ins w:id="33" w:author="Torsten Thomas" w:date="2018-11-12T10:06:00Z">
        <w:r w:rsidR="00F36B22">
          <w:rPr>
            <w:rFonts w:ascii="Helvetica" w:hAnsi="Helvetica" w:cstheme="minorHAnsi"/>
            <w:sz w:val="20"/>
            <w:szCs w:val="20"/>
          </w:rPr>
          <w:t>s</w:t>
        </w:r>
      </w:ins>
      <w:del w:id="34" w:author="Torsten Thomas" w:date="2018-11-12T10:06:00Z">
        <w:r w:rsidR="009D7683" w:rsidDel="00F36B22">
          <w:rPr>
            <w:rFonts w:ascii="Helvetica" w:hAnsi="Helvetica" w:cstheme="minorHAnsi"/>
            <w:sz w:val="20"/>
            <w:szCs w:val="20"/>
          </w:rPr>
          <w:delText xml:space="preserve"> bins</w:delText>
        </w:r>
      </w:del>
      <w:r w:rsidR="009D7683">
        <w:rPr>
          <w:rFonts w:ascii="Helvetica" w:hAnsi="Helvetica" w:cstheme="minorHAnsi"/>
          <w:sz w:val="20"/>
          <w:szCs w:val="20"/>
        </w:rPr>
        <w:t xml:space="preserve"> </w:t>
      </w:r>
      <w:bookmarkEnd w:id="30"/>
      <w:bookmarkEnd w:id="31"/>
      <w:r w:rsidR="009D7683">
        <w:rPr>
          <w:rFonts w:ascii="Helvetica" w:hAnsi="Helvetica" w:cstheme="minorHAnsi"/>
          <w:sz w:val="20"/>
          <w:szCs w:val="20"/>
        </w:rPr>
        <w:t xml:space="preserve">with </w:t>
      </w:r>
      <w:r w:rsidR="009D7683" w:rsidRPr="009D7683">
        <w:rPr>
          <w:rFonts w:ascii="Helvetica" w:hAnsi="Helvetica" w:cstheme="minorHAnsi"/>
          <w:sz w:val="20"/>
          <w:szCs w:val="20"/>
        </w:rPr>
        <w:t>Prodigal</w:t>
      </w:r>
      <w:r w:rsidR="009D7683">
        <w:rPr>
          <w:rFonts w:ascii="Helvetica" w:hAnsi="Helvetica" w:cstheme="minorHAnsi"/>
          <w:sz w:val="20"/>
          <w:szCs w:val="20"/>
        </w:rPr>
        <w:t>.</w:t>
      </w:r>
    </w:p>
    <w:p w:rsidR="00BC1872" w:rsidRDefault="00AC6674" w:rsidP="0035612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Build</w:t>
      </w:r>
      <w:r w:rsidR="00BC1872">
        <w:rPr>
          <w:rFonts w:ascii="Helvetica" w:hAnsi="Helvetica" w:cstheme="minorHAnsi"/>
          <w:sz w:val="20"/>
          <w:szCs w:val="20"/>
        </w:rPr>
        <w:t xml:space="preserve"> </w:t>
      </w:r>
      <w:bookmarkStart w:id="35" w:name="OLE_LINK55"/>
      <w:bookmarkStart w:id="36" w:name="OLE_LINK56"/>
      <w:bookmarkStart w:id="37" w:name="OLE_LINK63"/>
      <w:bookmarkStart w:id="38" w:name="OLE_LINK64"/>
      <w:r w:rsidR="003C68B9" w:rsidRPr="003C68B9">
        <w:rPr>
          <w:rFonts w:ascii="Helvetica" w:hAnsi="Helvetica" w:cstheme="minorHAnsi"/>
          <w:sz w:val="20"/>
          <w:szCs w:val="20"/>
        </w:rPr>
        <w:t>phylogenetic</w:t>
      </w:r>
      <w:r w:rsidR="003C68B9">
        <w:rPr>
          <w:rFonts w:ascii="Helvetica" w:hAnsi="Helvetica" w:cstheme="minorHAnsi"/>
          <w:sz w:val="20"/>
          <w:szCs w:val="20"/>
        </w:rPr>
        <w:t xml:space="preserve"> </w:t>
      </w:r>
      <w:r w:rsidR="00974248">
        <w:rPr>
          <w:rFonts w:ascii="Helvetica" w:hAnsi="Helvetica" w:cstheme="minorHAnsi"/>
          <w:sz w:val="20"/>
          <w:szCs w:val="20"/>
        </w:rPr>
        <w:t xml:space="preserve">tree </w:t>
      </w:r>
      <w:bookmarkEnd w:id="35"/>
      <w:bookmarkEnd w:id="36"/>
      <w:r>
        <w:rPr>
          <w:rFonts w:ascii="Helvetica" w:hAnsi="Helvetica" w:cstheme="minorHAnsi"/>
          <w:sz w:val="20"/>
          <w:szCs w:val="20"/>
        </w:rPr>
        <w:t>fo</w:t>
      </w:r>
      <w:bookmarkEnd w:id="37"/>
      <w:bookmarkEnd w:id="38"/>
      <w:r>
        <w:rPr>
          <w:rFonts w:ascii="Helvetica" w:hAnsi="Helvetica" w:cstheme="minorHAnsi"/>
          <w:sz w:val="20"/>
          <w:szCs w:val="20"/>
        </w:rPr>
        <w:t>r</w:t>
      </w:r>
      <w:r w:rsidR="00BC1872">
        <w:rPr>
          <w:rFonts w:ascii="Helvetica" w:hAnsi="Helvetica" w:cstheme="minorHAnsi"/>
          <w:sz w:val="20"/>
          <w:szCs w:val="20"/>
        </w:rPr>
        <w:t xml:space="preserve"> input genome</w:t>
      </w:r>
      <w:ins w:id="39" w:author="Torsten Thomas" w:date="2018-11-12T10:07:00Z">
        <w:r w:rsidR="00F36B22">
          <w:rPr>
            <w:rFonts w:ascii="Helvetica" w:hAnsi="Helvetica" w:cstheme="minorHAnsi"/>
            <w:sz w:val="20"/>
            <w:szCs w:val="20"/>
          </w:rPr>
          <w:t xml:space="preserve">s </w:t>
        </w:r>
      </w:ins>
      <w:del w:id="40" w:author="Torsten Thomas" w:date="2018-11-12T10:07:00Z">
        <w:r w:rsidR="00BC1872" w:rsidDel="00F36B22">
          <w:rPr>
            <w:rFonts w:ascii="Helvetica" w:hAnsi="Helvetica" w:cstheme="minorHAnsi"/>
            <w:sz w:val="20"/>
            <w:szCs w:val="20"/>
          </w:rPr>
          <w:delText xml:space="preserve"> bins</w:delText>
        </w:r>
        <w:r w:rsidR="003C68B9" w:rsidDel="00F36B22">
          <w:rPr>
            <w:rFonts w:ascii="Helvetica" w:hAnsi="Helvetica" w:cstheme="minorHAnsi"/>
            <w:sz w:val="20"/>
            <w:szCs w:val="20"/>
          </w:rPr>
          <w:delText xml:space="preserve"> </w:delText>
        </w:r>
      </w:del>
      <w:r w:rsidR="003C68B9">
        <w:rPr>
          <w:rFonts w:ascii="Helvetica" w:hAnsi="Helvetica" w:cstheme="minorHAnsi"/>
          <w:sz w:val="20"/>
          <w:szCs w:val="20"/>
        </w:rPr>
        <w:t xml:space="preserve">according to </w:t>
      </w:r>
      <w:r w:rsidR="00C9624D">
        <w:rPr>
          <w:rFonts w:ascii="Helvetica" w:hAnsi="Helvetica" w:cstheme="minorHAnsi"/>
          <w:sz w:val="20"/>
          <w:szCs w:val="20"/>
        </w:rPr>
        <w:t xml:space="preserve">the </w:t>
      </w:r>
      <w:r w:rsidR="003C68B9" w:rsidRPr="003C68B9">
        <w:rPr>
          <w:rFonts w:ascii="Helvetica" w:hAnsi="Helvetica" w:cstheme="minorHAnsi"/>
          <w:sz w:val="20"/>
          <w:szCs w:val="20"/>
        </w:rPr>
        <w:t>protein sequences of 43 single-copy genes (SCG) from CheckM [1].</w:t>
      </w:r>
    </w:p>
    <w:p w:rsidR="00356123" w:rsidRPr="00291216" w:rsidRDefault="00356123" w:rsidP="00356123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:rsidR="00356123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sz w:val="20"/>
          <w:szCs w:val="20"/>
        </w:rPr>
        <w:t>Best-match.py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</w:p>
    <w:p w:rsidR="00294730" w:rsidRDefault="00282E30" w:rsidP="00356123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P</w:t>
      </w:r>
      <w:r w:rsidR="00C51C9D" w:rsidRPr="00291216">
        <w:rPr>
          <w:rFonts w:ascii="Helvetica" w:hAnsi="Helvetica" w:cstheme="minorHAnsi"/>
          <w:sz w:val="20"/>
          <w:szCs w:val="20"/>
        </w:rPr>
        <w:t>erfo</w:t>
      </w:r>
      <w:r w:rsidR="00294730" w:rsidRPr="00291216">
        <w:rPr>
          <w:rFonts w:ascii="Helvetica" w:hAnsi="Helvetica" w:cstheme="minorHAnsi"/>
          <w:sz w:val="20"/>
          <w:szCs w:val="20"/>
        </w:rPr>
        <w:t>rms the best-match</w:t>
      </w:r>
      <w:r w:rsidR="00AE2377">
        <w:rPr>
          <w:rFonts w:ascii="Helvetica" w:hAnsi="Helvetica" w:cstheme="minorHAnsi"/>
          <w:sz w:val="20"/>
          <w:szCs w:val="20"/>
        </w:rPr>
        <w:t xml:space="preserve"> (BM)</w:t>
      </w:r>
      <w:r w:rsidR="00294730" w:rsidRPr="00291216">
        <w:rPr>
          <w:rFonts w:ascii="Helvetica" w:hAnsi="Helvetica" w:cstheme="minorHAnsi"/>
          <w:sz w:val="20"/>
          <w:szCs w:val="20"/>
        </w:rPr>
        <w:t xml:space="preserve"> </w:t>
      </w:r>
      <w:r>
        <w:rPr>
          <w:rFonts w:ascii="Helvetica" w:hAnsi="Helvetica" w:cstheme="minorHAnsi"/>
          <w:sz w:val="20"/>
          <w:szCs w:val="20"/>
        </w:rPr>
        <w:t>HGT identification</w:t>
      </w:r>
      <w:del w:id="41" w:author="Torsten Thomas" w:date="2018-11-12T10:07:00Z">
        <w:r w:rsidDel="00F36B22">
          <w:rPr>
            <w:rFonts w:ascii="Helvetica" w:hAnsi="Helvetica" w:cstheme="minorHAnsi"/>
            <w:sz w:val="20"/>
            <w:szCs w:val="20"/>
          </w:rPr>
          <w:delText xml:space="preserve"> </w:delText>
        </w:r>
        <w:r w:rsidR="00294730" w:rsidRPr="00291216" w:rsidDel="00F36B22">
          <w:rPr>
            <w:rFonts w:ascii="Helvetica" w:hAnsi="Helvetica" w:cstheme="minorHAnsi"/>
            <w:sz w:val="20"/>
            <w:szCs w:val="20"/>
          </w:rPr>
          <w:delText>approach</w:delText>
        </w:r>
      </w:del>
      <w:r w:rsidR="00294730" w:rsidRPr="00291216">
        <w:rPr>
          <w:rFonts w:ascii="Helvetica" w:hAnsi="Helvetica" w:cstheme="minorHAnsi"/>
          <w:sz w:val="20"/>
          <w:szCs w:val="20"/>
        </w:rPr>
        <w:t>.</w:t>
      </w:r>
    </w:p>
    <w:p w:rsidR="00356123" w:rsidRPr="00291216" w:rsidRDefault="00356123" w:rsidP="00356123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:rsidR="00356123" w:rsidRDefault="00C51C9D" w:rsidP="002E4D1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b/>
          <w:sz w:val="20"/>
          <w:szCs w:val="20"/>
        </w:rPr>
        <w:t>Phylogenetic.py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</w:p>
    <w:p w:rsidR="007145A3" w:rsidRDefault="00282E30" w:rsidP="00356123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P</w:t>
      </w:r>
      <w:r w:rsidR="00C51C9D" w:rsidRPr="00291216">
        <w:rPr>
          <w:rFonts w:ascii="Helvetica" w:hAnsi="Helvetica" w:cstheme="minorHAnsi"/>
          <w:sz w:val="20"/>
          <w:szCs w:val="20"/>
        </w:rPr>
        <w:t>erforms the phylogenetic</w:t>
      </w:r>
      <w:r w:rsidR="00AE2377">
        <w:rPr>
          <w:rFonts w:ascii="Helvetica" w:hAnsi="Helvetica" w:cstheme="minorHAnsi"/>
          <w:sz w:val="20"/>
          <w:szCs w:val="20"/>
        </w:rPr>
        <w:t xml:space="preserve"> (PG)</w:t>
      </w:r>
      <w:r w:rsidR="00C51C9D" w:rsidRPr="00291216">
        <w:rPr>
          <w:rFonts w:ascii="Helvetica" w:hAnsi="Helvetica" w:cstheme="minorHAnsi"/>
          <w:sz w:val="20"/>
          <w:szCs w:val="20"/>
        </w:rPr>
        <w:t xml:space="preserve"> </w:t>
      </w:r>
      <w:r>
        <w:rPr>
          <w:rFonts w:ascii="Helvetica" w:hAnsi="Helvetica" w:cstheme="minorHAnsi"/>
          <w:sz w:val="20"/>
          <w:szCs w:val="20"/>
        </w:rPr>
        <w:t>HGT identification</w:t>
      </w:r>
      <w:del w:id="42" w:author="Torsten Thomas" w:date="2018-11-12T10:07:00Z">
        <w:r w:rsidDel="00F36B22">
          <w:rPr>
            <w:rFonts w:ascii="Helvetica" w:hAnsi="Helvetica" w:cstheme="minorHAnsi"/>
            <w:sz w:val="20"/>
            <w:szCs w:val="20"/>
          </w:rPr>
          <w:delText xml:space="preserve"> </w:delText>
        </w:r>
        <w:r w:rsidR="00C51C9D" w:rsidRPr="00291216" w:rsidDel="00F36B22">
          <w:rPr>
            <w:rFonts w:ascii="Helvetica" w:hAnsi="Helvetica" w:cstheme="minorHAnsi"/>
            <w:sz w:val="20"/>
            <w:szCs w:val="20"/>
          </w:rPr>
          <w:delText>approach</w:delText>
        </w:r>
      </w:del>
      <w:r w:rsidR="00C51C9D" w:rsidRPr="00291216">
        <w:rPr>
          <w:rFonts w:ascii="Helvetica" w:hAnsi="Helvetica" w:cstheme="minorHAnsi"/>
          <w:sz w:val="20"/>
          <w:szCs w:val="20"/>
        </w:rPr>
        <w:t>.</w:t>
      </w:r>
    </w:p>
    <w:p w:rsidR="002E4D18" w:rsidRPr="002E4D18" w:rsidRDefault="002E4D18" w:rsidP="002E4D18">
      <w:pPr>
        <w:pStyle w:val="ListParagraph"/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:rsidR="00424CD6" w:rsidRPr="006D2144" w:rsidRDefault="00376516" w:rsidP="006D2144">
      <w:pPr>
        <w:pStyle w:val="ListParagraph"/>
        <w:numPr>
          <w:ilvl w:val="0"/>
          <w:numId w:val="10"/>
        </w:numPr>
        <w:jc w:val="center"/>
        <w:rPr>
          <w:rFonts w:ascii="Helvetica" w:hAnsi="Helvetica" w:cstheme="minorHAnsi"/>
          <w:b/>
        </w:rPr>
      </w:pPr>
      <w:bookmarkStart w:id="43" w:name="OLE_LINK1"/>
      <w:bookmarkStart w:id="44" w:name="OLE_LINK2"/>
      <w:r w:rsidRPr="006D2144">
        <w:rPr>
          <w:rFonts w:ascii="Helvetica" w:hAnsi="Helvetica" w:cstheme="minorHAnsi"/>
          <w:b/>
        </w:rPr>
        <w:t>PrepIn</w:t>
      </w:r>
      <w:r w:rsidR="00A579DC" w:rsidRPr="006D2144">
        <w:rPr>
          <w:rFonts w:ascii="Helvetica" w:hAnsi="Helvetica" w:cstheme="minorHAnsi"/>
          <w:b/>
        </w:rPr>
        <w:t>.py</w:t>
      </w:r>
      <w:bookmarkEnd w:id="43"/>
      <w:bookmarkEnd w:id="44"/>
    </w:p>
    <w:p w:rsidR="00450CD7" w:rsidRPr="00FC4A54" w:rsidRDefault="00A477B8" w:rsidP="00FC4A54">
      <w:pPr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C4A54">
        <w:rPr>
          <w:rFonts w:ascii="Courier" w:hAnsi="Courier" w:cs="Courier"/>
          <w:color w:val="000000"/>
          <w:sz w:val="20"/>
          <w:szCs w:val="20"/>
          <w:lang w:val="en-US"/>
        </w:rPr>
        <w:t>PrepIn.py -h</w:t>
      </w:r>
    </w:p>
    <w:p w:rsidR="00927BA8" w:rsidRDefault="00927BA8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-i           input </w:t>
      </w:r>
      <w:r w:rsidR="001E53D4" w:rsidRPr="006477EC">
        <w:rPr>
          <w:rFonts w:ascii="Courier" w:hAnsi="Courier" w:cs="Courier"/>
          <w:color w:val="000000"/>
          <w:sz w:val="20"/>
          <w:szCs w:val="20"/>
          <w:lang w:val="en-US"/>
        </w:rPr>
        <w:t>genome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folder</w:t>
      </w:r>
    </w:p>
    <w:p w:rsidR="009651B9" w:rsidRDefault="009651B9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t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</w:t>
      </w:r>
      <w:bookmarkStart w:id="45" w:name="OLE_LINK5"/>
      <w:bookmarkStart w:id="46" w:name="OLE_LINK6"/>
      <w:bookmarkStart w:id="47" w:name="OLE_LINK17"/>
      <w:r w:rsidR="007E7CF8" w:rsidRPr="007E7CF8">
        <w:rPr>
          <w:rFonts w:ascii="Courier" w:hAnsi="Courier" w:cs="Courier"/>
          <w:color w:val="000000"/>
          <w:sz w:val="20"/>
          <w:szCs w:val="20"/>
          <w:lang w:val="en-US"/>
        </w:rPr>
        <w:t xml:space="preserve">taxonomic </w:t>
      </w:r>
      <w:bookmarkEnd w:id="45"/>
      <w:bookmarkEnd w:id="46"/>
      <w:bookmarkEnd w:id="47"/>
      <w:r w:rsidR="007E7CF8" w:rsidRPr="007E7CF8">
        <w:rPr>
          <w:rFonts w:ascii="Courier" w:hAnsi="Courier" w:cs="Courier"/>
          <w:color w:val="000000"/>
          <w:sz w:val="20"/>
          <w:szCs w:val="20"/>
          <w:lang w:val="en-US"/>
        </w:rPr>
        <w:t>classification results</w:t>
      </w:r>
    </w:p>
    <w:p w:rsidR="009651B9" w:rsidRPr="006B089A" w:rsidRDefault="009651B9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l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</w:t>
      </w:r>
      <w:r w:rsidR="006B089A" w:rsidRPr="007E7CF8">
        <w:rPr>
          <w:rFonts w:ascii="Courier" w:hAnsi="Courier" w:cs="Courier"/>
          <w:color w:val="000000"/>
          <w:sz w:val="20"/>
          <w:szCs w:val="20"/>
          <w:lang w:val="en-US"/>
        </w:rPr>
        <w:t xml:space="preserve">taxonomic </w:t>
      </w:r>
      <w:r w:rsidR="006B089A" w:rsidRPr="006B089A">
        <w:rPr>
          <w:rFonts w:ascii="Courier" w:hAnsi="Courier" w:cs="Courier"/>
          <w:color w:val="000000"/>
          <w:sz w:val="20"/>
          <w:szCs w:val="20"/>
          <w:lang w:val="en-US"/>
        </w:rPr>
        <w:t>rank</w:t>
      </w:r>
      <w:r w:rsidR="006B089A">
        <w:rPr>
          <w:rFonts w:ascii="Courier" w:hAnsi="Courier" w:cs="Courier"/>
          <w:color w:val="000000"/>
          <w:sz w:val="20"/>
          <w:szCs w:val="20"/>
          <w:lang w:val="en-US"/>
        </w:rPr>
        <w:t xml:space="preserve"> for grouping</w:t>
      </w:r>
      <w:r w:rsidR="002D0923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commentRangeStart w:id="48"/>
      <w:r w:rsidR="002D0923">
        <w:rPr>
          <w:rFonts w:ascii="Courier" w:hAnsi="Courier" w:cs="Courier"/>
          <w:color w:val="000000"/>
          <w:sz w:val="20"/>
          <w:szCs w:val="20"/>
          <w:lang w:val="en-US"/>
        </w:rPr>
        <w:t>default is c (class)</w:t>
      </w:r>
      <w:commentRangeEnd w:id="48"/>
      <w:r w:rsidR="00F36B22">
        <w:rPr>
          <w:rStyle w:val="CommentReference"/>
        </w:rPr>
        <w:commentReference w:id="48"/>
      </w:r>
    </w:p>
    <w:p w:rsidR="00927BA8" w:rsidRPr="006477EC" w:rsidRDefault="00927BA8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 xml:space="preserve">-x           </w:t>
      </w:r>
      <w:r w:rsidR="00F065AB">
        <w:rPr>
          <w:rFonts w:ascii="Courier" w:hAnsi="Courier" w:cs="Courier"/>
          <w:color w:val="000000"/>
          <w:sz w:val="20"/>
          <w:szCs w:val="20"/>
          <w:lang w:val="en-US"/>
        </w:rPr>
        <w:t xml:space="preserve">sequence </w:t>
      </w: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file extension</w:t>
      </w:r>
      <w:r w:rsidR="002D0923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="002D0923" w:rsidRPr="00EC0F23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bookmarkStart w:id="49" w:name="OLE_LINK53"/>
      <w:bookmarkStart w:id="50" w:name="OLE_LINK54"/>
      <w:r w:rsidR="002D0923">
        <w:rPr>
          <w:rFonts w:ascii="Courier" w:hAnsi="Courier" w:cs="Courier"/>
          <w:color w:val="000000"/>
          <w:sz w:val="20"/>
          <w:szCs w:val="20"/>
          <w:lang w:val="en-US"/>
        </w:rPr>
        <w:t xml:space="preserve">default is </w:t>
      </w:r>
      <w:bookmarkEnd w:id="49"/>
      <w:bookmarkEnd w:id="50"/>
      <w:r w:rsidR="00B6139B">
        <w:rPr>
          <w:rFonts w:ascii="Courier" w:hAnsi="Courier" w:cs="Courier"/>
          <w:color w:val="000000"/>
          <w:sz w:val="20"/>
          <w:szCs w:val="20"/>
          <w:lang w:val="en-US"/>
        </w:rPr>
        <w:t>fasta</w:t>
      </w:r>
    </w:p>
    <w:p w:rsidR="00F96CA9" w:rsidRDefault="00927BA8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477EC">
        <w:rPr>
          <w:rFonts w:ascii="Courier" w:hAnsi="Courier" w:cs="Courier"/>
          <w:color w:val="000000"/>
          <w:sz w:val="20"/>
          <w:szCs w:val="20"/>
          <w:lang w:val="en-US"/>
        </w:rPr>
        <w:t>-p           output prefix</w:t>
      </w:r>
    </w:p>
    <w:p w:rsidR="00347EAA" w:rsidRPr="00331000" w:rsidRDefault="00347EAA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-thread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s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  <w:t xml:space="preserve">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number of threads</w:t>
      </w:r>
      <w:bookmarkStart w:id="51" w:name="OLE_LINK51"/>
      <w:bookmarkStart w:id="52" w:name="OLE_LINK52"/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EC0F23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default is </w:t>
      </w:r>
      <w:bookmarkEnd w:id="51"/>
      <w:bookmarkEnd w:id="52"/>
      <w:r>
        <w:rPr>
          <w:rFonts w:ascii="Courier" w:hAnsi="Courier" w:cs="Courier"/>
          <w:color w:val="000000"/>
          <w:sz w:val="20"/>
          <w:szCs w:val="20"/>
          <w:lang w:val="en-US"/>
        </w:rPr>
        <w:t>1</w:t>
      </w:r>
    </w:p>
    <w:p w:rsidR="005B467B" w:rsidRPr="00C86A80" w:rsidRDefault="002948DC" w:rsidP="009D53D6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sz w:val="20"/>
          <w:szCs w:val="20"/>
        </w:rPr>
        <w:t>Get_clusters.py</w:t>
      </w:r>
      <w:r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 w:rsidRPr="00331000">
        <w:rPr>
          <w:rFonts w:ascii="Helvetica" w:hAnsi="Helvetica" w:cstheme="minorHAnsi"/>
          <w:sz w:val="20"/>
          <w:szCs w:val="20"/>
        </w:rPr>
        <w:t>will</w:t>
      </w:r>
      <w:r w:rsidR="0033100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>
        <w:rPr>
          <w:rFonts w:ascii="Helvetica" w:hAnsi="Helvetica" w:cstheme="minorHAnsi"/>
          <w:sz w:val="20"/>
          <w:szCs w:val="20"/>
        </w:rPr>
        <w:t>g</w:t>
      </w:r>
      <w:r w:rsidR="00331000" w:rsidRPr="00331000">
        <w:rPr>
          <w:rFonts w:ascii="Helvetica" w:hAnsi="Helvetica" w:cstheme="minorHAnsi"/>
          <w:sz w:val="20"/>
          <w:szCs w:val="20"/>
        </w:rPr>
        <w:t>roup input genome</w:t>
      </w:r>
      <w:ins w:id="53" w:author="Torsten Thomas" w:date="2018-11-12T10:09:00Z">
        <w:r w:rsidR="00F36B22">
          <w:rPr>
            <w:rFonts w:ascii="Helvetica" w:hAnsi="Helvetica" w:cstheme="minorHAnsi"/>
            <w:sz w:val="20"/>
            <w:szCs w:val="20"/>
          </w:rPr>
          <w:t xml:space="preserve">s </w:t>
        </w:r>
      </w:ins>
      <w:del w:id="54" w:author="Torsten Thomas" w:date="2018-11-12T10:09:00Z">
        <w:r w:rsidR="00331000" w:rsidRPr="00331000" w:rsidDel="00F36B22">
          <w:rPr>
            <w:rFonts w:ascii="Helvetica" w:hAnsi="Helvetica" w:cstheme="minorHAnsi"/>
            <w:sz w:val="20"/>
            <w:szCs w:val="20"/>
          </w:rPr>
          <w:delText xml:space="preserve"> bins </w:delText>
        </w:r>
      </w:del>
      <w:r w:rsidR="00331000" w:rsidRPr="00331000">
        <w:rPr>
          <w:rFonts w:ascii="Helvetica" w:hAnsi="Helvetica" w:cstheme="minorHAnsi"/>
          <w:sz w:val="20"/>
          <w:szCs w:val="20"/>
        </w:rPr>
        <w:t>at defined taxonomic rank according to their taxonomic classification results.</w:t>
      </w:r>
      <w:r w:rsidR="009D53D6">
        <w:rPr>
          <w:rFonts w:ascii="Helvetica" w:hAnsi="Helvetica" w:cstheme="minorHAnsi"/>
          <w:sz w:val="20"/>
          <w:szCs w:val="20"/>
        </w:rPr>
        <w:t xml:space="preserve"> </w:t>
      </w:r>
      <w:r w:rsidR="00974C05" w:rsidRPr="00974C05">
        <w:rPr>
          <w:rFonts w:ascii="Helvetica" w:hAnsi="Helvetica" w:cstheme="minorHAnsi"/>
          <w:sz w:val="20"/>
          <w:szCs w:val="20"/>
        </w:rPr>
        <w:t>GTDBTk</w:t>
      </w:r>
      <w:r w:rsidR="003C68B9">
        <w:rPr>
          <w:rFonts w:ascii="Helvetica" w:hAnsi="Helvetica" w:cstheme="minorHAnsi"/>
          <w:sz w:val="20"/>
          <w:szCs w:val="20"/>
        </w:rPr>
        <w:t xml:space="preserve"> (</w:t>
      </w:r>
      <w:hyperlink r:id="rId11" w:history="1">
        <w:r w:rsidR="00936FFB" w:rsidRPr="00C87D2B">
          <w:rPr>
            <w:rStyle w:val="Hyperlink"/>
            <w:rFonts w:ascii="Helvetica" w:hAnsi="Helvetica" w:cstheme="minorHAnsi"/>
            <w:sz w:val="20"/>
            <w:szCs w:val="20"/>
          </w:rPr>
          <w:t>https://github.com/Ecogenomics/GTDBTk</w:t>
        </w:r>
      </w:hyperlink>
      <w:r w:rsidR="003C68B9">
        <w:rPr>
          <w:rFonts w:ascii="Helvetica" w:hAnsi="Helvetica" w:cstheme="minorHAnsi"/>
          <w:sz w:val="20"/>
          <w:szCs w:val="20"/>
        </w:rPr>
        <w:t>)</w:t>
      </w:r>
      <w:r w:rsidR="00974C05">
        <w:rPr>
          <w:rFonts w:ascii="Helvetica" w:hAnsi="Helvetica" w:cstheme="minorHAnsi"/>
          <w:sz w:val="20"/>
          <w:szCs w:val="20"/>
        </w:rPr>
        <w:t xml:space="preserve"> is </w:t>
      </w:r>
      <w:r w:rsidR="00974C05" w:rsidRPr="00974C05">
        <w:rPr>
          <w:rFonts w:ascii="Helvetica" w:hAnsi="Helvetica" w:cstheme="minorHAnsi"/>
          <w:sz w:val="20"/>
          <w:szCs w:val="20"/>
        </w:rPr>
        <w:t>recommended for taxonomic classification of input genome</w:t>
      </w:r>
      <w:ins w:id="55" w:author="Torsten Thomas" w:date="2018-11-12T10:09:00Z">
        <w:r w:rsidR="00F36B22">
          <w:rPr>
            <w:rFonts w:ascii="Helvetica" w:hAnsi="Helvetica" w:cstheme="minorHAnsi"/>
            <w:sz w:val="20"/>
            <w:szCs w:val="20"/>
          </w:rPr>
          <w:t>s</w:t>
        </w:r>
      </w:ins>
      <w:del w:id="56" w:author="Torsten Thomas" w:date="2018-11-12T10:09:00Z">
        <w:r w:rsidR="00974C05" w:rsidRPr="00974C05" w:rsidDel="00F36B22">
          <w:rPr>
            <w:rFonts w:ascii="Helvetica" w:hAnsi="Helvetica" w:cstheme="minorHAnsi"/>
            <w:sz w:val="20"/>
            <w:szCs w:val="20"/>
          </w:rPr>
          <w:delText xml:space="preserve"> bins</w:delText>
        </w:r>
      </w:del>
      <w:r w:rsidR="00974C05" w:rsidRPr="00974C05">
        <w:rPr>
          <w:rFonts w:ascii="Helvetica" w:hAnsi="Helvetica" w:cstheme="minorHAnsi"/>
          <w:sz w:val="20"/>
          <w:szCs w:val="20"/>
        </w:rPr>
        <w:t>.</w:t>
      </w:r>
      <w:r w:rsidR="000712EF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>An example of the taxon</w:t>
      </w:r>
      <w:r w:rsidR="00C644A8">
        <w:rPr>
          <w:rFonts w:ascii="Helvetica" w:hAnsi="Helvetica" w:cstheme="minorHAnsi"/>
          <w:sz w:val="20"/>
          <w:szCs w:val="20"/>
        </w:rPr>
        <w:t>omic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can be found at folder </w:t>
      </w:r>
      <w:r w:rsidR="006477EC" w:rsidRPr="00C86A80">
        <w:rPr>
          <w:rFonts w:ascii="Helvetica" w:hAnsi="Helvetica" w:cstheme="minorHAnsi"/>
          <w:sz w:val="20"/>
          <w:szCs w:val="20"/>
        </w:rPr>
        <w:t>“</w:t>
      </w:r>
      <w:r w:rsidR="006477EC" w:rsidRPr="00C86A80">
        <w:rPr>
          <w:rFonts w:ascii="Courier" w:hAnsi="Courier" w:cs="Courier"/>
          <w:color w:val="000000"/>
          <w:sz w:val="20"/>
          <w:szCs w:val="20"/>
          <w:lang w:val="en-US"/>
        </w:rPr>
        <w:t>example_dataset</w:t>
      </w:r>
      <w:r w:rsidR="006477EC" w:rsidRPr="00C86A80">
        <w:rPr>
          <w:rFonts w:ascii="Helvetica" w:hAnsi="Helvetica" w:cstheme="minorHAnsi"/>
          <w:sz w:val="20"/>
          <w:szCs w:val="20"/>
        </w:rPr>
        <w:t>”</w:t>
      </w:r>
      <w:del w:id="57" w:author="Torsten Thomas" w:date="2018-11-12T10:09:00Z">
        <w:r w:rsidR="006477EC" w:rsidRPr="00C86A80" w:rsidDel="00F36B22">
          <w:rPr>
            <w:rFonts w:ascii="Helvetica" w:hAnsi="Helvetica" w:cstheme="minorHAnsi"/>
            <w:sz w:val="20"/>
            <w:szCs w:val="20"/>
          </w:rPr>
          <w:delText xml:space="preserve"> together with the scripts</w:delText>
        </w:r>
      </w:del>
      <w:r w:rsidR="006477EC" w:rsidRPr="00C86A80">
        <w:rPr>
          <w:rFonts w:ascii="Helvetica" w:hAnsi="Helvetica" w:cstheme="minorHAnsi"/>
          <w:sz w:val="20"/>
          <w:szCs w:val="20"/>
        </w:rPr>
        <w:t>.</w:t>
      </w:r>
    </w:p>
    <w:p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:rsidR="00C945A9" w:rsidRPr="0000736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:rsidR="00C945A9" w:rsidRPr="00B5580E" w:rsidRDefault="00DF433C" w:rsidP="00C945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  <w:sz w:val="18"/>
        </w:rPr>
      </w:pPr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$ </w:t>
      </w:r>
      <w:r w:rsidR="00C945A9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python </w:t>
      </w:r>
      <w:r w:rsidR="00B8185A" w:rsidRPr="00B8185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PrepIn</w:t>
      </w:r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.py -i </w:t>
      </w:r>
      <w:bookmarkStart w:id="58" w:name="OLE_LINK9"/>
      <w:bookmarkStart w:id="59" w:name="OLE_LINK10"/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</w:t>
      </w:r>
      <w:r w:rsidR="005D0351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t</w:t>
      </w:r>
      <w:bookmarkEnd w:id="58"/>
      <w:bookmarkEnd w:id="59"/>
      <w:r w:rsidR="000941CA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_bin</w:t>
      </w:r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r w:rsidR="00A1678A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-t </w:t>
      </w:r>
      <w:bookmarkStart w:id="60" w:name="OLE_LINK11"/>
      <w:bookmarkStart w:id="61" w:name="OLE_LINK12"/>
      <w:r w:rsidR="005D0351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human_gut.summary.tsv</w:t>
      </w:r>
      <w:bookmarkEnd w:id="60"/>
      <w:bookmarkEnd w:id="61"/>
      <w:r w:rsidR="005D0351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r w:rsidR="00A1678A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-l c </w:t>
      </w:r>
      <w:r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>-x fna</w:t>
      </w:r>
      <w:r w:rsidR="00C945A9" w:rsidRPr="00B5580E">
        <w:rPr>
          <w:rFonts w:ascii="Consolas" w:hAnsi="Consolas" w:cs="Consolas"/>
          <w:color w:val="24292E"/>
          <w:sz w:val="18"/>
          <w:szCs w:val="20"/>
          <w:bdr w:val="none" w:sz="0" w:space="0" w:color="auto" w:frame="1"/>
        </w:rPr>
        <w:t xml:space="preserve"> -p human_gut</w:t>
      </w:r>
    </w:p>
    <w:p w:rsidR="00DF433C" w:rsidRPr="0000736A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:rsidR="00046068" w:rsidRDefault="00B342CC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62" w:name="OLE_LINK18"/>
      <w:bookmarkStart w:id="63" w:name="OLE_LINK19"/>
      <w:bookmarkStart w:id="64" w:name="OLE_LINK20"/>
      <w:r>
        <w:rPr>
          <w:rFonts w:ascii="Helvetica" w:hAnsi="Helvetica" w:cstheme="minorHAnsi"/>
          <w:sz w:val="20"/>
          <w:szCs w:val="20"/>
        </w:rPr>
        <w:t>Grouping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bookmarkEnd w:id="62"/>
      <w:bookmarkEnd w:id="63"/>
      <w:bookmarkEnd w:id="64"/>
      <w:r w:rsidR="008369CE" w:rsidRPr="00C86A80">
        <w:rPr>
          <w:rFonts w:ascii="Helvetica" w:hAnsi="Helvetica" w:cstheme="minorHAnsi"/>
          <w:sz w:val="20"/>
          <w:szCs w:val="20"/>
        </w:rPr>
        <w:t>result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</w:t>
      </w:r>
      <w:r w:rsidR="00D71862">
        <w:rPr>
          <w:rFonts w:ascii="Helvetica" w:hAnsi="Helvetica" w:cstheme="minorHAnsi"/>
          <w:sz w:val="20"/>
          <w:szCs w:val="20"/>
        </w:rPr>
        <w:t>is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bookmarkStart w:id="65" w:name="OLE_LINK44"/>
      <w:bookmarkStart w:id="66" w:name="OLE_LINK45"/>
      <w:r w:rsidR="008369CE" w:rsidRPr="00107F2E">
        <w:rPr>
          <w:rFonts w:ascii="Helvetica" w:hAnsi="Helvetica" w:cs="Helvetica"/>
          <w:b/>
          <w:sz w:val="20"/>
          <w:szCs w:val="20"/>
        </w:rPr>
        <w:t>[prefix]</w:t>
      </w:r>
      <w:bookmarkEnd w:id="65"/>
      <w:bookmarkEnd w:id="66"/>
      <w:r w:rsidR="008369CE" w:rsidRPr="00107F2E">
        <w:rPr>
          <w:rFonts w:ascii="Helvetica" w:hAnsi="Helvetica" w:cs="Helvetica"/>
          <w:b/>
          <w:sz w:val="20"/>
          <w:szCs w:val="20"/>
        </w:rPr>
        <w:t>_grouping_g[num]</w:t>
      </w:r>
      <w:r w:rsidR="00D71862" w:rsidRPr="00107F2E">
        <w:rPr>
          <w:rFonts w:ascii="Helvetica" w:hAnsi="Helvetica" w:cs="Helvetica"/>
          <w:b/>
          <w:sz w:val="20"/>
          <w:szCs w:val="20"/>
        </w:rPr>
        <w:t>_[taxon_rank]</w:t>
      </w:r>
      <w:r w:rsidR="008369CE" w:rsidRPr="00107F2E">
        <w:rPr>
          <w:rFonts w:ascii="Helvetica" w:hAnsi="Helvetica" w:cs="Helvetica"/>
          <w:b/>
          <w:sz w:val="20"/>
          <w:szCs w:val="20"/>
        </w:rPr>
        <w:t>.txt</w:t>
      </w:r>
      <w:r w:rsidR="005F1A1C">
        <w:rPr>
          <w:rFonts w:ascii="Helvetica" w:hAnsi="Helvetica" w:cstheme="minorHAnsi"/>
          <w:sz w:val="20"/>
          <w:szCs w:val="20"/>
        </w:rPr>
        <w:t>, which will be</w:t>
      </w:r>
      <w:r w:rsidR="005F1A1C" w:rsidRPr="00C86A80">
        <w:rPr>
          <w:rFonts w:ascii="Helvetica" w:hAnsi="Helvetica" w:cstheme="minorHAnsi"/>
          <w:sz w:val="20"/>
          <w:szCs w:val="20"/>
        </w:rPr>
        <w:t xml:space="preserve"> used as input for running Best-match.py and Phylogenetic.py</w:t>
      </w:r>
      <w:r w:rsidR="00B153F8">
        <w:rPr>
          <w:rFonts w:ascii="Helvetica" w:hAnsi="Helvetica" w:cstheme="minorHAnsi"/>
          <w:sz w:val="20"/>
          <w:szCs w:val="20"/>
        </w:rPr>
        <w:t>.</w:t>
      </w:r>
    </w:p>
    <w:p w:rsidR="000B7D92" w:rsidRDefault="000B7D92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results in </w:t>
      </w:r>
      <w:r w:rsidR="00533E8C" w:rsidRPr="00533E8C">
        <w:rPr>
          <w:rFonts w:ascii="Helvetica" w:hAnsi="Helvetica" w:cstheme="minorHAnsi"/>
          <w:sz w:val="20"/>
          <w:szCs w:val="20"/>
        </w:rPr>
        <w:t xml:space="preserve">GenBank </w:t>
      </w:r>
      <w:r>
        <w:rPr>
          <w:rFonts w:ascii="Helvetica" w:hAnsi="Helvetica" w:cstheme="minorHAnsi"/>
          <w:sz w:val="20"/>
          <w:szCs w:val="20"/>
        </w:rPr>
        <w:t>and</w:t>
      </w:r>
      <w:bookmarkStart w:id="67" w:name="OLE_LINK61"/>
      <w:bookmarkStart w:id="68" w:name="OLE_LINK62"/>
      <w:r>
        <w:rPr>
          <w:rFonts w:ascii="Helvetica" w:hAnsi="Helvetica" w:cstheme="minorHAnsi"/>
          <w:sz w:val="20"/>
          <w:szCs w:val="20"/>
        </w:rPr>
        <w:t xml:space="preserve"> FASTA format</w:t>
      </w:r>
      <w:bookmarkEnd w:id="67"/>
      <w:bookmarkEnd w:id="68"/>
      <w:r>
        <w:rPr>
          <w:rFonts w:ascii="Helvetica" w:hAnsi="Helvetica" w:cstheme="minorHAnsi"/>
          <w:sz w:val="20"/>
          <w:szCs w:val="20"/>
        </w:rPr>
        <w:t>.</w:t>
      </w:r>
    </w:p>
    <w:p w:rsidR="000B7D92" w:rsidRPr="000B7D92" w:rsidRDefault="00CD5201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</w:t>
      </w:r>
      <w:r w:rsidR="000B7D92">
        <w:rPr>
          <w:rFonts w:ascii="Helvetica" w:hAnsi="Helvetica" w:cstheme="minorHAnsi"/>
          <w:sz w:val="20"/>
          <w:szCs w:val="20"/>
        </w:rPr>
        <w:t xml:space="preserve"> </w:t>
      </w:r>
      <w:r w:rsidR="000B7D92" w:rsidRPr="003C68B9">
        <w:rPr>
          <w:rFonts w:ascii="Helvetica" w:hAnsi="Helvetica" w:cstheme="minorHAnsi"/>
          <w:sz w:val="20"/>
          <w:szCs w:val="20"/>
        </w:rPr>
        <w:t>phylogenetic</w:t>
      </w:r>
      <w:r w:rsidR="000B7D92">
        <w:rPr>
          <w:rFonts w:ascii="Helvetica" w:hAnsi="Helvetica" w:cstheme="minorHAnsi"/>
          <w:sz w:val="20"/>
          <w:szCs w:val="20"/>
        </w:rPr>
        <w:t xml:space="preserve"> tree of input genome</w:t>
      </w:r>
      <w:del w:id="69" w:author="Torsten Thomas" w:date="2018-11-12T10:10:00Z">
        <w:r w:rsidR="000B7D92" w:rsidDel="0018194B">
          <w:rPr>
            <w:rFonts w:ascii="Helvetica" w:hAnsi="Helvetica" w:cstheme="minorHAnsi"/>
            <w:sz w:val="20"/>
            <w:szCs w:val="20"/>
          </w:rPr>
          <w:delText xml:space="preserve"> </w:delText>
        </w:r>
      </w:del>
      <w:ins w:id="70" w:author="Torsten Thomas" w:date="2018-11-12T10:10:00Z">
        <w:r w:rsidR="0018194B">
          <w:rPr>
            <w:rFonts w:ascii="Helvetica" w:hAnsi="Helvetica" w:cstheme="minorHAnsi"/>
            <w:sz w:val="20"/>
            <w:szCs w:val="20"/>
          </w:rPr>
          <w:t>s</w:t>
        </w:r>
      </w:ins>
      <w:del w:id="71" w:author="Torsten Thomas" w:date="2018-11-12T10:10:00Z">
        <w:r w:rsidR="000B7D92" w:rsidDel="0018194B">
          <w:rPr>
            <w:rFonts w:ascii="Helvetica" w:hAnsi="Helvetica" w:cstheme="minorHAnsi"/>
            <w:sz w:val="20"/>
            <w:szCs w:val="20"/>
          </w:rPr>
          <w:delText>bins</w:delText>
        </w:r>
      </w:del>
      <w:r w:rsidR="000B7D92">
        <w:rPr>
          <w:rFonts w:ascii="Helvetica" w:hAnsi="Helvetica" w:cstheme="minorHAnsi"/>
          <w:sz w:val="20"/>
          <w:szCs w:val="20"/>
        </w:rPr>
        <w:t>.</w:t>
      </w:r>
    </w:p>
    <w:p w:rsidR="00A1678A" w:rsidRDefault="00D71862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 bar plot show</w:t>
      </w:r>
      <w:r w:rsidR="006B7B26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 xml:space="preserve"> </w:t>
      </w:r>
      <w:bookmarkStart w:id="72" w:name="OLE_LINK65"/>
      <w:bookmarkStart w:id="73" w:name="OLE_LINK66"/>
      <w:r>
        <w:rPr>
          <w:rFonts w:ascii="Helvetica" w:hAnsi="Helvetica" w:cstheme="minorHAnsi"/>
          <w:sz w:val="20"/>
          <w:szCs w:val="20"/>
        </w:rPr>
        <w:t>the number of input genome</w:t>
      </w:r>
      <w:ins w:id="74" w:author="Torsten Thomas" w:date="2018-11-12T10:10:00Z">
        <w:r w:rsidR="0018194B">
          <w:rPr>
            <w:rFonts w:ascii="Helvetica" w:hAnsi="Helvetica" w:cstheme="minorHAnsi"/>
            <w:sz w:val="20"/>
            <w:szCs w:val="20"/>
          </w:rPr>
          <w:t xml:space="preserve">s </w:t>
        </w:r>
      </w:ins>
      <w:del w:id="75" w:author="Torsten Thomas" w:date="2018-11-12T10:10:00Z">
        <w:r w:rsidDel="0018194B">
          <w:rPr>
            <w:rFonts w:ascii="Helvetica" w:hAnsi="Helvetica" w:cstheme="minorHAnsi"/>
            <w:sz w:val="20"/>
            <w:szCs w:val="20"/>
          </w:rPr>
          <w:delText xml:space="preserve"> bins </w:delText>
        </w:r>
      </w:del>
      <w:r>
        <w:rPr>
          <w:rFonts w:ascii="Helvetica" w:hAnsi="Helvetica" w:cstheme="minorHAnsi"/>
          <w:sz w:val="20"/>
          <w:szCs w:val="20"/>
        </w:rPr>
        <w:t xml:space="preserve">in each group </w:t>
      </w:r>
      <w:bookmarkEnd w:id="72"/>
      <w:bookmarkEnd w:id="73"/>
      <w:r>
        <w:rPr>
          <w:rFonts w:ascii="Helvetica" w:hAnsi="Helvetica" w:cstheme="minorHAnsi"/>
          <w:sz w:val="20"/>
          <w:szCs w:val="20"/>
        </w:rPr>
        <w:t xml:space="preserve">at </w:t>
      </w:r>
      <w:r w:rsidR="00F67ED9">
        <w:rPr>
          <w:rFonts w:ascii="Helvetica" w:hAnsi="Helvetica" w:cstheme="minorHAnsi"/>
          <w:sz w:val="20"/>
          <w:szCs w:val="20"/>
        </w:rPr>
        <w:t>provided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taxonomic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rank</w:t>
      </w:r>
      <w:r>
        <w:rPr>
          <w:rFonts w:ascii="Helvetica" w:hAnsi="Helvetica" w:cstheme="minorHAnsi"/>
          <w:sz w:val="20"/>
          <w:szCs w:val="20"/>
        </w:rPr>
        <w:t>.</w:t>
      </w:r>
    </w:p>
    <w:p w:rsidR="005A7590" w:rsidRPr="005A7590" w:rsidRDefault="005A7590" w:rsidP="000B7D92">
      <w:pPr>
        <w:pStyle w:val="ListParagraph"/>
        <w:spacing w:line="360" w:lineRule="auto"/>
        <w:jc w:val="center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noProof/>
          <w:sz w:val="20"/>
          <w:szCs w:val="20"/>
          <w:lang w:val="en-US" w:eastAsia="en-US"/>
        </w:rPr>
        <w:drawing>
          <wp:inline distT="0" distB="0" distL="0" distR="0" wp14:anchorId="2D099728" wp14:editId="28290C19">
            <wp:extent cx="3628571" cy="27214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dBins_0.5_0.05_plot_grouping_sta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33" cy="27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1C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:rsidR="000941C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:rsidR="000941CA" w:rsidRPr="0000736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:rsidR="00AE28C9" w:rsidRPr="00C86A80" w:rsidRDefault="00AE28C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:rsidR="00BC1A9B" w:rsidRPr="006D2144" w:rsidRDefault="00FC4A13" w:rsidP="006D214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theme="minorHAnsi"/>
          <w:b/>
        </w:rPr>
      </w:pPr>
      <w:bookmarkStart w:id="76" w:name="OLE_LINK21"/>
      <w:bookmarkStart w:id="77" w:name="OLE_LINK22"/>
      <w:bookmarkStart w:id="78" w:name="OLE_LINK30"/>
      <w:bookmarkStart w:id="79" w:name="OLE_LINK31"/>
      <w:r w:rsidRPr="006D2144">
        <w:rPr>
          <w:rFonts w:ascii="Helvetica" w:hAnsi="Helvetica" w:cstheme="minorHAnsi"/>
          <w:b/>
        </w:rPr>
        <w:t>Best-match.py</w:t>
      </w:r>
      <w:bookmarkEnd w:id="76"/>
      <w:bookmarkEnd w:id="77"/>
    </w:p>
    <w:bookmarkEnd w:id="78"/>
    <w:bookmarkEnd w:id="79"/>
    <w:p w:rsidR="00FC4A13" w:rsidRPr="00FC4A54" w:rsidRDefault="00FC4A54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C4A54">
        <w:rPr>
          <w:rFonts w:ascii="Courier" w:hAnsi="Courier" w:cs="Courier"/>
          <w:color w:val="000000"/>
          <w:sz w:val="20"/>
          <w:szCs w:val="20"/>
          <w:lang w:val="en-US"/>
        </w:rPr>
        <w:t>Best-match.py -h</w:t>
      </w:r>
    </w:p>
    <w:p w:rsidR="00270000" w:rsidRPr="003D1260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-p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:rsidR="00270000" w:rsidRPr="003D1260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-g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:rsidR="00270000" w:rsidRPr="003D1260" w:rsidRDefault="00512077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bookmarkStart w:id="80" w:name="OLE_LINK32"/>
      <w:bookmarkStart w:id="81" w:name="OLE_LINK33"/>
      <w:commentRangeStart w:id="82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-blastall</w:t>
      </w:r>
      <w:bookmarkEnd w:id="80"/>
      <w:bookmarkEnd w:id="81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all vs all blast results</w:t>
      </w:r>
    </w:p>
    <w:p w:rsidR="00270000" w:rsidRPr="003D1260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-cov 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coverage cutoff</w:t>
      </w:r>
      <w:r w:rsidR="000A75E3">
        <w:rPr>
          <w:rFonts w:ascii="Courier" w:hAnsi="Courier" w:cs="Courier"/>
          <w:color w:val="000000"/>
          <w:sz w:val="20"/>
          <w:szCs w:val="20"/>
          <w:lang w:val="en-US"/>
        </w:rPr>
        <w:t>, default is 70</w:t>
      </w:r>
    </w:p>
    <w:commentRangeEnd w:id="82"/>
    <w:p w:rsidR="00270000" w:rsidRPr="003D1260" w:rsidRDefault="0018194B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Style w:val="CommentReference"/>
        </w:rPr>
        <w:commentReference w:id="82"/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-al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alignment length cutoff</w:t>
      </w:r>
      <w:r w:rsidR="000A75E3">
        <w:rPr>
          <w:rFonts w:ascii="Courier" w:hAnsi="Courier" w:cs="Courier"/>
          <w:color w:val="000000"/>
          <w:sz w:val="20"/>
          <w:szCs w:val="20"/>
          <w:lang w:val="en-US"/>
        </w:rPr>
        <w:t>, default is 200</w:t>
      </w:r>
    </w:p>
    <w:p w:rsidR="00270000" w:rsidRPr="003D1260" w:rsidRDefault="00512077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-flk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the length of flanking sequences to plot</w:t>
      </w:r>
      <w:r w:rsidR="000A75E3">
        <w:rPr>
          <w:rFonts w:ascii="Courier" w:hAnsi="Courier" w:cs="Courier"/>
          <w:color w:val="000000"/>
          <w:sz w:val="20"/>
          <w:szCs w:val="20"/>
          <w:lang w:val="en-US"/>
        </w:rPr>
        <w:t>, default is 3000</w:t>
      </w:r>
    </w:p>
    <w:p w:rsidR="00270000" w:rsidRPr="003D1260" w:rsidRDefault="00512077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-ip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identity percentile</w:t>
      </w:r>
      <w:r w:rsidR="009B572D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cutoff</w:t>
      </w:r>
      <w:r w:rsidR="00EC0F23">
        <w:rPr>
          <w:rFonts w:ascii="Courier" w:hAnsi="Courier" w:cs="Courier"/>
          <w:color w:val="000000"/>
          <w:sz w:val="20"/>
          <w:szCs w:val="20"/>
          <w:lang w:val="en-US"/>
        </w:rPr>
        <w:t>, default is 90</w:t>
      </w:r>
    </w:p>
    <w:p w:rsidR="00270000" w:rsidRPr="003D1260" w:rsidRDefault="00BC1A9B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eb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minimal length to be considered as </w:t>
      </w:r>
      <w:r w:rsidR="000A75E3">
        <w:rPr>
          <w:rFonts w:ascii="Courier" w:hAnsi="Courier" w:cs="Courier"/>
          <w:color w:val="000000"/>
          <w:sz w:val="20"/>
          <w:szCs w:val="20"/>
          <w:lang w:val="en-US"/>
        </w:rPr>
        <w:t xml:space="preserve">at </w:t>
      </w:r>
      <w:r w:rsidR="00270000" w:rsidRPr="003D1260">
        <w:rPr>
          <w:rFonts w:ascii="Courier" w:hAnsi="Courier" w:cs="Courier"/>
          <w:color w:val="000000"/>
          <w:sz w:val="20"/>
          <w:szCs w:val="20"/>
          <w:lang w:val="en-US"/>
        </w:rPr>
        <w:t>end</w:t>
      </w:r>
      <w:r w:rsidR="000A75E3">
        <w:rPr>
          <w:rFonts w:ascii="Courier" w:hAnsi="Courier" w:cs="Courier"/>
          <w:color w:val="000000"/>
          <w:sz w:val="20"/>
          <w:szCs w:val="20"/>
          <w:lang w:val="en-US"/>
        </w:rPr>
        <w:t xml:space="preserve">s, </w:t>
      </w:r>
      <w:r w:rsidR="00EC0F23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="007B4C28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EC0F23">
        <w:rPr>
          <w:rFonts w:ascii="Courier" w:hAnsi="Courier" w:cs="Courier"/>
          <w:color w:val="000000"/>
          <w:sz w:val="20"/>
          <w:szCs w:val="20"/>
          <w:lang w:val="en-US"/>
        </w:rPr>
        <w:t>500</w:t>
      </w:r>
    </w:p>
    <w:p w:rsidR="00270000" w:rsidRPr="003D1260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-t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mp             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keep temporary files</w:t>
      </w:r>
    </w:p>
    <w:p w:rsidR="00424CD6" w:rsidRPr="003D1260" w:rsidRDefault="00270000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bookmarkStart w:id="83" w:name="OLE_LINK25"/>
      <w:bookmarkStart w:id="84" w:name="OLE_LINK26"/>
      <w:bookmarkStart w:id="85" w:name="OLE_LINK27"/>
      <w:bookmarkStart w:id="86" w:name="OLE_LINK41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r w:rsidR="003810E1" w:rsidRPr="003D1260">
        <w:rPr>
          <w:rFonts w:ascii="Courier" w:hAnsi="Courier" w:cs="Courier"/>
          <w:color w:val="000000"/>
          <w:sz w:val="20"/>
          <w:szCs w:val="20"/>
          <w:lang w:val="en-US"/>
        </w:rPr>
        <w:t>thread</w:t>
      </w:r>
      <w:r w:rsidR="00EC0F23">
        <w:rPr>
          <w:rFonts w:ascii="Courier" w:hAnsi="Courier" w:cs="Courier"/>
          <w:color w:val="000000"/>
          <w:sz w:val="20"/>
          <w:szCs w:val="20"/>
          <w:lang w:val="en-US"/>
        </w:rPr>
        <w:t>s</w:t>
      </w:r>
      <w:r w:rsidR="00267941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="00EC0F23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267941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="00512077"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3810E1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number of </w:t>
      </w:r>
      <w:bookmarkStart w:id="87" w:name="OLE_LINK23"/>
      <w:bookmarkStart w:id="88" w:name="OLE_LINK24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threads</w:t>
      </w:r>
      <w:bookmarkEnd w:id="87"/>
      <w:bookmarkEnd w:id="88"/>
      <w:r w:rsidR="00EC0F23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="00EC0F23" w:rsidRPr="00EC0F23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EC0F23">
        <w:rPr>
          <w:rFonts w:ascii="Courier" w:hAnsi="Courier" w:cs="Courier"/>
          <w:color w:val="000000"/>
          <w:sz w:val="20"/>
          <w:szCs w:val="20"/>
          <w:lang w:val="en-US"/>
        </w:rPr>
        <w:t>default is 1</w:t>
      </w:r>
    </w:p>
    <w:bookmarkEnd w:id="83"/>
    <w:bookmarkEnd w:id="84"/>
    <w:bookmarkEnd w:id="85"/>
    <w:bookmarkEnd w:id="86"/>
    <w:p w:rsidR="00663BDD" w:rsidRPr="00677071" w:rsidRDefault="00663BDD" w:rsidP="00663BDD">
      <w:pPr>
        <w:spacing w:line="360" w:lineRule="auto"/>
        <w:rPr>
          <w:rFonts w:ascii="Helvetica" w:hAnsi="Helvetica" w:cstheme="minorHAnsi"/>
          <w:lang w:val="en-US"/>
        </w:rPr>
      </w:pPr>
    </w:p>
    <w:p w:rsidR="00450CD7" w:rsidRPr="003D1260" w:rsidRDefault="00EE42A0" w:rsidP="005D5A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EE42A0">
        <w:rPr>
          <w:rFonts w:ascii="Helvetica" w:hAnsi="Helvetica" w:cstheme="minorHAnsi"/>
          <w:sz w:val="20"/>
          <w:szCs w:val="20"/>
        </w:rPr>
        <w:t>Best-match.py</w:t>
      </w:r>
      <w:r>
        <w:rPr>
          <w:rFonts w:ascii="Helvetica" w:hAnsi="Helvetica" w:cstheme="minorHAnsi"/>
          <w:sz w:val="20"/>
          <w:szCs w:val="20"/>
        </w:rPr>
        <w:t xml:space="preserve"> will </w:t>
      </w:r>
      <w:r w:rsidR="00D67A95">
        <w:rPr>
          <w:rFonts w:ascii="Helvetica" w:hAnsi="Helvetica" w:cstheme="minorHAnsi"/>
          <w:sz w:val="20"/>
          <w:szCs w:val="20"/>
        </w:rPr>
        <w:t xml:space="preserve">first </w:t>
      </w:r>
      <w:r>
        <w:rPr>
          <w:rFonts w:ascii="Helvetica" w:hAnsi="Helvetica" w:cstheme="minorHAnsi"/>
          <w:sz w:val="20"/>
          <w:szCs w:val="20"/>
        </w:rPr>
        <w:t>perform an al</w:t>
      </w:r>
      <w:r w:rsidR="006529F1">
        <w:rPr>
          <w:rFonts w:ascii="Helvetica" w:hAnsi="Helvetica" w:cstheme="minorHAnsi"/>
          <w:sz w:val="20"/>
          <w:szCs w:val="20"/>
        </w:rPr>
        <w:t xml:space="preserve">l versus all blastn among all predicted genes. </w:t>
      </w:r>
      <w:r w:rsidR="0074466D">
        <w:rPr>
          <w:rFonts w:ascii="Helvetica" w:hAnsi="Helvetica" w:cstheme="minorHAnsi"/>
          <w:sz w:val="20"/>
          <w:szCs w:val="20"/>
        </w:rPr>
        <w:t xml:space="preserve">You can provide </w:t>
      </w:r>
      <w:r w:rsidR="000F04B8">
        <w:rPr>
          <w:rFonts w:ascii="Helvetica" w:hAnsi="Helvetica" w:cstheme="minorHAnsi"/>
          <w:sz w:val="20"/>
          <w:szCs w:val="20"/>
        </w:rPr>
        <w:t>BLAST</w:t>
      </w:r>
      <w:r w:rsidR="0074466D">
        <w:rPr>
          <w:rFonts w:ascii="Helvetica" w:hAnsi="Helvetica" w:cstheme="minorHAnsi"/>
          <w:sz w:val="20"/>
          <w:szCs w:val="20"/>
        </w:rPr>
        <w:t xml:space="preserve"> results with “</w:t>
      </w:r>
      <w:r w:rsidR="0074466D" w:rsidRPr="003D1260">
        <w:rPr>
          <w:rFonts w:ascii="Courier" w:hAnsi="Courier" w:cs="Courier"/>
          <w:color w:val="000000"/>
          <w:sz w:val="20"/>
          <w:szCs w:val="20"/>
          <w:lang w:val="en-US"/>
        </w:rPr>
        <w:t>-blastall</w:t>
      </w:r>
      <w:r w:rsidR="0074466D">
        <w:rPr>
          <w:rFonts w:ascii="Helvetica" w:hAnsi="Helvetica" w:cstheme="minorHAnsi"/>
          <w:sz w:val="20"/>
          <w:szCs w:val="20"/>
        </w:rPr>
        <w:t>”</w:t>
      </w:r>
      <w:ins w:id="89" w:author="Torsten Thomas" w:date="2018-11-12T10:17:00Z">
        <w:r w:rsidR="0018194B">
          <w:rPr>
            <w:rFonts w:ascii="Helvetica" w:hAnsi="Helvetica" w:cstheme="minorHAnsi"/>
            <w:sz w:val="20"/>
            <w:szCs w:val="20"/>
          </w:rPr>
          <w:t>,</w:t>
        </w:r>
      </w:ins>
      <w:r w:rsidR="0074466D">
        <w:rPr>
          <w:rFonts w:ascii="Helvetica" w:hAnsi="Helvetica" w:cstheme="minorHAnsi"/>
          <w:sz w:val="20"/>
          <w:szCs w:val="20"/>
        </w:rPr>
        <w:t xml:space="preserve"> if you have it </w:t>
      </w:r>
      <w:r w:rsidR="002C2F4A">
        <w:rPr>
          <w:rFonts w:ascii="Helvetica" w:hAnsi="Helvetica" w:cstheme="minorHAnsi"/>
          <w:sz w:val="20"/>
          <w:szCs w:val="20"/>
        </w:rPr>
        <w:t>ready before</w:t>
      </w:r>
      <w:del w:id="90" w:author="Torsten Thomas" w:date="2018-11-12T10:17:00Z">
        <w:r w:rsidR="002C2F4A" w:rsidDel="0018194B">
          <w:rPr>
            <w:rFonts w:ascii="Helvetica" w:hAnsi="Helvetica" w:cstheme="minorHAnsi"/>
            <w:sz w:val="20"/>
            <w:szCs w:val="20"/>
          </w:rPr>
          <w:delText xml:space="preserve"> </w:delText>
        </w:r>
      </w:del>
      <w:r w:rsidR="002C2F4A">
        <w:rPr>
          <w:rFonts w:ascii="Helvetica" w:hAnsi="Helvetica" w:cstheme="minorHAnsi"/>
          <w:sz w:val="20"/>
          <w:szCs w:val="20"/>
        </w:rPr>
        <w:t>hand</w:t>
      </w:r>
      <w:r w:rsidR="0074466D">
        <w:rPr>
          <w:rFonts w:ascii="Helvetica" w:hAnsi="Helvetica" w:cstheme="minorHAnsi"/>
          <w:sz w:val="20"/>
          <w:szCs w:val="20"/>
        </w:rPr>
        <w:t>.</w:t>
      </w:r>
      <w:r w:rsidR="00FE1BDF">
        <w:rPr>
          <w:rFonts w:ascii="Helvetica" w:hAnsi="Helvetica" w:cstheme="minorHAnsi"/>
          <w:sz w:val="20"/>
          <w:szCs w:val="20"/>
        </w:rPr>
        <w:t xml:space="preserve"> An example command for running blastn can be found below</w:t>
      </w:r>
      <w:ins w:id="91" w:author="Torsten Thomas" w:date="2018-11-12T10:18:00Z">
        <w:r w:rsidR="0018194B">
          <w:rPr>
            <w:rFonts w:ascii="Helvetica" w:hAnsi="Helvetica" w:cstheme="minorHAnsi"/>
            <w:sz w:val="20"/>
            <w:szCs w:val="20"/>
          </w:rPr>
          <w:t>.</w:t>
        </w:r>
      </w:ins>
      <w:del w:id="92" w:author="Torsten Thomas" w:date="2018-11-12T10:18:00Z">
        <w:r w:rsidR="002C3E24" w:rsidDel="0018194B">
          <w:rPr>
            <w:rFonts w:ascii="Helvetica" w:hAnsi="Helvetica" w:cstheme="minorHAnsi"/>
            <w:sz w:val="20"/>
            <w:szCs w:val="20"/>
          </w:rPr>
          <w:delText>,</w:delText>
        </w:r>
      </w:del>
      <w:r w:rsidR="00D721FD">
        <w:rPr>
          <w:rFonts w:ascii="Helvetica" w:hAnsi="Helvetica" w:cstheme="minorHAnsi"/>
          <w:sz w:val="20"/>
          <w:szCs w:val="20"/>
        </w:rPr>
        <w:t xml:space="preserve"> </w:t>
      </w:r>
      <w:ins w:id="93" w:author="Torsten Thomas" w:date="2018-11-12T10:18:00Z">
        <w:r w:rsidR="0018194B">
          <w:rPr>
            <w:rFonts w:ascii="Helvetica" w:hAnsi="Helvetica" w:cstheme="minorHAnsi"/>
            <w:sz w:val="20"/>
            <w:szCs w:val="20"/>
          </w:rPr>
          <w:t>P</w:t>
        </w:r>
      </w:ins>
      <w:del w:id="94" w:author="Torsten Thomas" w:date="2018-11-12T10:18:00Z">
        <w:r w:rsidR="002C3E24" w:rsidDel="0018194B">
          <w:rPr>
            <w:rFonts w:ascii="Helvetica" w:hAnsi="Helvetica" w:cstheme="minorHAnsi"/>
            <w:sz w:val="20"/>
            <w:szCs w:val="20"/>
          </w:rPr>
          <w:delText>p</w:delText>
        </w:r>
      </w:del>
      <w:r w:rsidR="00D721FD">
        <w:rPr>
          <w:rFonts w:ascii="Helvetica" w:hAnsi="Helvetica" w:cstheme="minorHAnsi"/>
          <w:sz w:val="20"/>
          <w:szCs w:val="20"/>
        </w:rPr>
        <w:t>lea</w:t>
      </w:r>
      <w:r w:rsidR="002C3E24">
        <w:rPr>
          <w:rFonts w:ascii="Helvetica" w:hAnsi="Helvetica" w:cstheme="minorHAnsi"/>
          <w:sz w:val="20"/>
          <w:szCs w:val="20"/>
        </w:rPr>
        <w:t>s</w:t>
      </w:r>
      <w:r w:rsidR="00D721FD">
        <w:rPr>
          <w:rFonts w:ascii="Helvetica" w:hAnsi="Helvetica" w:cstheme="minorHAnsi"/>
          <w:sz w:val="20"/>
          <w:szCs w:val="20"/>
        </w:rPr>
        <w:t xml:space="preserve">e </w:t>
      </w:r>
      <w:r w:rsidR="002C3E24">
        <w:rPr>
          <w:rFonts w:ascii="Helvetica" w:hAnsi="Helvetica" w:cstheme="minorHAnsi"/>
          <w:sz w:val="20"/>
          <w:szCs w:val="20"/>
        </w:rPr>
        <w:t xml:space="preserve">make sure the output </w:t>
      </w:r>
      <w:r w:rsidR="009E5A2E">
        <w:rPr>
          <w:rFonts w:ascii="Helvetica" w:hAnsi="Helvetica" w:cstheme="minorHAnsi"/>
          <w:sz w:val="20"/>
          <w:szCs w:val="20"/>
        </w:rPr>
        <w:t>format</w:t>
      </w:r>
      <w:r w:rsidR="00A4039E">
        <w:rPr>
          <w:rFonts w:ascii="Helvetica" w:hAnsi="Helvetica" w:cstheme="minorHAnsi"/>
          <w:sz w:val="20"/>
          <w:szCs w:val="20"/>
        </w:rPr>
        <w:t xml:space="preserve"> </w:t>
      </w:r>
      <w:r w:rsidR="009E5A2E">
        <w:rPr>
          <w:rFonts w:ascii="Helvetica" w:hAnsi="Helvetica" w:cstheme="minorHAnsi"/>
          <w:sz w:val="20"/>
          <w:szCs w:val="20"/>
        </w:rPr>
        <w:t xml:space="preserve">is </w:t>
      </w:r>
      <w:r w:rsidR="00A4039E">
        <w:rPr>
          <w:rFonts w:ascii="Helvetica" w:hAnsi="Helvetica" w:cstheme="minorHAnsi"/>
          <w:sz w:val="20"/>
          <w:szCs w:val="20"/>
        </w:rPr>
        <w:t>exactly the same</w:t>
      </w:r>
      <w:r w:rsidR="00E9343D">
        <w:rPr>
          <w:rFonts w:ascii="Helvetica" w:hAnsi="Helvetica" w:cstheme="minorHAnsi"/>
          <w:sz w:val="20"/>
          <w:szCs w:val="20"/>
        </w:rPr>
        <w:t xml:space="preserve"> (</w:t>
      </w:r>
      <w:r w:rsidR="00E9343D"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-outfmt "6</w:t>
      </w:r>
      <w:ins w:id="95" w:author="Torsten Thomas" w:date="2018-11-12T10:18:00Z">
        <w:r w:rsidR="0018194B">
          <w:rPr>
            <w:rStyle w:val="HTMLCode"/>
            <w:rFonts w:ascii="Consolas" w:hAnsi="Consolas" w:cs="Consolas"/>
            <w:color w:val="333333"/>
            <w:sz w:val="18"/>
            <w:szCs w:val="18"/>
            <w:bdr w:val="none" w:sz="0" w:space="0" w:color="auto" w:frame="1"/>
          </w:rPr>
          <w:t>” ie.</w:t>
        </w:r>
      </w:ins>
      <w:r w:rsidR="00E9343D"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qseqid sseqid pident length mismatch gapopen qstart qend sstart send evalue bitscore qlen slen</w:t>
      </w:r>
      <w:del w:id="96" w:author="Torsten Thomas" w:date="2018-11-12T10:18:00Z">
        <w:r w:rsidR="00E9343D" w:rsidRPr="00B15E5C" w:rsidDel="0018194B">
          <w:rPr>
            <w:rStyle w:val="HTMLCode"/>
            <w:rFonts w:ascii="Consolas" w:hAnsi="Consolas" w:cs="Consolas"/>
            <w:color w:val="333333"/>
            <w:sz w:val="18"/>
            <w:szCs w:val="18"/>
            <w:bdr w:val="none" w:sz="0" w:space="0" w:color="auto" w:frame="1"/>
          </w:rPr>
          <w:delText>"</w:delText>
        </w:r>
      </w:del>
      <w:r w:rsidR="00E9343D">
        <w:rPr>
          <w:rFonts w:ascii="Helvetica" w:hAnsi="Helvetica" w:cstheme="minorHAnsi"/>
          <w:sz w:val="20"/>
          <w:szCs w:val="20"/>
        </w:rPr>
        <w:t>)</w:t>
      </w:r>
      <w:r w:rsidR="00A4039E">
        <w:rPr>
          <w:rFonts w:ascii="Helvetica" w:hAnsi="Helvetica" w:cstheme="minorHAnsi"/>
          <w:sz w:val="20"/>
          <w:szCs w:val="20"/>
        </w:rPr>
        <w:t xml:space="preserve">. </w:t>
      </w:r>
      <w:r w:rsidR="00975909"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="00975909"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name</w:t>
      </w:r>
      <w:r w:rsidR="007508CB">
        <w:rPr>
          <w:rFonts w:ascii="Helvetica" w:hAnsi="Helvetica" w:cstheme="minorHAnsi"/>
          <w:sz w:val="20"/>
          <w:szCs w:val="20"/>
        </w:rPr>
        <w:t>d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  <w:lang w:val="en-US" w:eastAsia="en-US"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D7" w:rsidRDefault="00A221D7" w:rsidP="004D5817">
      <w:pPr>
        <w:spacing w:line="360" w:lineRule="auto"/>
        <w:jc w:val="both"/>
        <w:rPr>
          <w:rFonts w:ascii="Helvetica" w:hAnsi="Helvetica" w:cstheme="minorHAnsi"/>
          <w:b/>
        </w:rPr>
      </w:pPr>
    </w:p>
    <w:p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FE1BDF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bookmarkStart w:id="97" w:name="OLE_LINK36"/>
      <w:bookmarkStart w:id="98" w:name="OLE_LINK37"/>
      <w:bookmarkStart w:id="99" w:name="OLE_LINK38"/>
      <w:r w:rsidR="002A0DF0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prepare</w:t>
      </w:r>
      <w:r w:rsidR="00234DAA"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bookmarkEnd w:id="97"/>
      <w:bookmarkEnd w:id="98"/>
      <w:bookmarkEnd w:id="99"/>
      <w:r w:rsidR="00234DAA"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blastdb</w:t>
      </w:r>
    </w:p>
    <w:p w:rsidR="00554977" w:rsidRPr="00B15E5C" w:rsidRDefault="00554977" w:rsidP="0055497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makeblastdb -in human_gut_combined.ffn -dbtype nucl -parse_seqids</w:t>
      </w:r>
    </w:p>
    <w:p w:rsidR="00554977" w:rsidRPr="00B15E5C" w:rsidRDefault="00554977" w:rsidP="0055497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234DAA" w:rsidRPr="002A0DF0" w:rsidRDefault="00234DAA" w:rsidP="0055497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</w:pPr>
      <w:r w:rsidRPr="002A0DF0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# </w:t>
      </w:r>
      <w:r w:rsidR="002A0DF0" w:rsidRPr="002A0DF0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 xml:space="preserve">!!! </w:t>
      </w:r>
      <w:r w:rsidRPr="002A0DF0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parameters for running blastn</w:t>
      </w:r>
    </w:p>
    <w:p w:rsidR="00554977" w:rsidRPr="00B15E5C" w:rsidRDefault="00554977" w:rsidP="0055497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blastn -query human_gut_combined.ffn -db human_gut_combined.ffn -out human_gut_all_vs_all_ffn.tab -evalue 1e-5 -num_threads 12 -task blastn </w:t>
      </w:r>
      <w:bookmarkStart w:id="100" w:name="OLE_LINK69"/>
      <w:bookmarkStart w:id="101" w:name="OLE_LINK70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-outfmt </w:t>
      </w:r>
      <w:bookmarkStart w:id="102" w:name="OLE_LINK67"/>
      <w:bookmarkStart w:id="103" w:name="OLE_LINK68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"6 qseqid sseqid pident length mismatch gapopen qstart qend sstart send evalue bitscore </w:t>
      </w:r>
      <w:bookmarkStart w:id="104" w:name="OLE_LINK57"/>
      <w:bookmarkStart w:id="105" w:name="OLE_LINK58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qlen slen</w:t>
      </w:r>
      <w:bookmarkEnd w:id="104"/>
      <w:bookmarkEnd w:id="105"/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  <w:bookmarkEnd w:id="100"/>
      <w:bookmarkEnd w:id="101"/>
      <w:bookmarkEnd w:id="102"/>
      <w:bookmarkEnd w:id="103"/>
    </w:p>
    <w:p w:rsidR="00D67A95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4D5817" w:rsidRPr="00B15E5C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r w:rsidR="00234DAA" w:rsidRPr="00B15E5C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run </w:t>
      </w:r>
      <w:r w:rsidR="00234DAA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Best-match.py</w:t>
      </w:r>
    </w:p>
    <w:p w:rsidR="004D5817" w:rsidRPr="00B15E5C" w:rsidRDefault="004D5817" w:rsidP="004D58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  <w:sz w:val="18"/>
          <w:szCs w:val="18"/>
        </w:rPr>
      </w:pPr>
      <w:r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r w:rsidR="00A40B2E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python Best-match.py -p </w:t>
      </w:r>
      <w:bookmarkStart w:id="106" w:name="OLE_LINK34"/>
      <w:bookmarkStart w:id="107" w:name="OLE_LINK35"/>
      <w:r w:rsidR="00A40B2E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human_gut</w:t>
      </w:r>
      <w:bookmarkEnd w:id="106"/>
      <w:bookmarkEnd w:id="107"/>
      <w:r w:rsidR="00A40B2E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-threads </w:t>
      </w:r>
      <w:r w:rsidR="00B15E5C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6</w:t>
      </w:r>
    </w:p>
    <w:p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:rsidR="00AB50A6" w:rsidRPr="005C45F0" w:rsidRDefault="001014FD" w:rsidP="005C45F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</w:t>
      </w:r>
      <w:ins w:id="108" w:author="Torsten Thomas" w:date="2018-11-12T10:20:00Z">
        <w:r w:rsidR="004E59B7">
          <w:rPr>
            <w:rFonts w:ascii="Helvetica" w:hAnsi="Helvetica" w:cstheme="minorHAnsi"/>
            <w:sz w:val="20"/>
            <w:szCs w:val="20"/>
          </w:rPr>
          <w:t xml:space="preserve">the </w:t>
        </w:r>
      </w:ins>
      <w:r w:rsidR="00A221D7">
        <w:rPr>
          <w:rFonts w:ascii="Helvetica" w:hAnsi="Helvetica" w:cstheme="minorHAnsi"/>
          <w:sz w:val="20"/>
          <w:szCs w:val="20"/>
        </w:rPr>
        <w:t>BM</w:t>
      </w:r>
      <w:r w:rsidRPr="003D1260">
        <w:rPr>
          <w:rFonts w:ascii="Helvetica" w:hAnsi="Helvetica" w:cstheme="minorHAnsi"/>
          <w:sz w:val="20"/>
          <w:szCs w:val="20"/>
        </w:rPr>
        <w:t xml:space="preserve">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HGT_candidates_BM_nc.fasta</w:t>
      </w:r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HGT_candidates_BM_aa.fasta</w:t>
      </w:r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:rsidR="0067378F" w:rsidRDefault="0067378F">
      <w:pPr>
        <w:rPr>
          <w:rFonts w:ascii="Helvetica" w:hAnsi="Helvetica" w:cstheme="minorHAnsi"/>
          <w:b/>
        </w:rPr>
      </w:pPr>
    </w:p>
    <w:p w:rsidR="005C45F0" w:rsidRDefault="005C45F0">
      <w:pPr>
        <w:rPr>
          <w:rFonts w:ascii="Helvetica" w:eastAsiaTheme="minorEastAsi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:rsidR="0042626D" w:rsidRDefault="00FC4A13" w:rsidP="00152A64">
      <w:pPr>
        <w:pStyle w:val="ListParagraph"/>
        <w:numPr>
          <w:ilvl w:val="0"/>
          <w:numId w:val="10"/>
        </w:numPr>
        <w:jc w:val="center"/>
        <w:rPr>
          <w:rFonts w:ascii="Helvetica" w:hAnsi="Helvetica" w:cstheme="minorHAnsi"/>
          <w:b/>
        </w:rPr>
      </w:pPr>
      <w:r w:rsidRPr="006D2144">
        <w:rPr>
          <w:rFonts w:ascii="Helvetica" w:hAnsi="Helvetica" w:cstheme="minorHAnsi"/>
          <w:b/>
        </w:rPr>
        <w:t>Phylogenetic.py</w:t>
      </w:r>
    </w:p>
    <w:p w:rsidR="00152A64" w:rsidRPr="00152A64" w:rsidRDefault="00152A64" w:rsidP="00152A64">
      <w:pPr>
        <w:rPr>
          <w:rFonts w:ascii="Helvetica" w:hAnsi="Helvetica" w:cstheme="minorHAnsi"/>
          <w:b/>
        </w:rPr>
      </w:pPr>
    </w:p>
    <w:p w:rsidR="00F30823" w:rsidRPr="00FC4A54" w:rsidRDefault="00FC4A54" w:rsidP="00FC4A54">
      <w:pPr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C4A54">
        <w:rPr>
          <w:rFonts w:ascii="Courier" w:hAnsi="Courier" w:cs="Courier"/>
          <w:color w:val="000000"/>
          <w:sz w:val="20"/>
          <w:szCs w:val="20"/>
          <w:lang w:val="en-US"/>
        </w:rPr>
        <w:t>Phylogenetic.py -h</w:t>
      </w:r>
    </w:p>
    <w:p w:rsidR="00F30823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:rsidR="003D47B2" w:rsidRPr="00391CCD" w:rsidRDefault="003D47B2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-o      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orthologs folder</w:t>
      </w:r>
    </w:p>
    <w:p w:rsidR="003D47B2" w:rsidRPr="00391CCD" w:rsidRDefault="003D47B2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t</w:t>
      </w: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>SCG tree produced by PrepIn.py</w:t>
      </w:r>
    </w:p>
    <w:p w:rsidR="00F30823" w:rsidRPr="00391CCD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:rsidR="00F30823" w:rsidRPr="00391CCD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-cov    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coverage cutoff</w:t>
      </w:r>
      <w:r w:rsidR="007B4C28">
        <w:rPr>
          <w:rFonts w:ascii="Courier" w:hAnsi="Courier" w:cs="Courier"/>
          <w:color w:val="000000"/>
          <w:sz w:val="20"/>
          <w:szCs w:val="20"/>
          <w:lang w:val="en-US"/>
        </w:rPr>
        <w:t>, default is 70</w:t>
      </w:r>
    </w:p>
    <w:p w:rsidR="00F30823" w:rsidRPr="00391CCD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alignment length cutoff</w:t>
      </w:r>
      <w:r w:rsidR="007B4C28">
        <w:rPr>
          <w:rFonts w:ascii="Courier" w:hAnsi="Courier" w:cs="Courier"/>
          <w:color w:val="000000"/>
          <w:sz w:val="20"/>
          <w:szCs w:val="20"/>
          <w:lang w:val="en-US"/>
        </w:rPr>
        <w:t>, default is 200</w:t>
      </w:r>
    </w:p>
    <w:p w:rsidR="00F30823" w:rsidRPr="00391CCD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-ip     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identity percentile</w:t>
      </w:r>
      <w:r w:rsidR="007B4C28">
        <w:rPr>
          <w:rFonts w:ascii="Courier" w:hAnsi="Courier" w:cs="Courier"/>
          <w:color w:val="000000"/>
          <w:sz w:val="20"/>
          <w:szCs w:val="20"/>
          <w:lang w:val="en-US"/>
        </w:rPr>
        <w:t>, default is 90</w:t>
      </w:r>
    </w:p>
    <w:p w:rsidR="00F30823" w:rsidRPr="00391CCD" w:rsidRDefault="00F308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 xml:space="preserve">-eb     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391CCD">
        <w:rPr>
          <w:rFonts w:ascii="Courier" w:hAnsi="Courier" w:cs="Courier"/>
          <w:color w:val="000000"/>
          <w:sz w:val="20"/>
          <w:szCs w:val="20"/>
          <w:lang w:val="en-US"/>
        </w:rPr>
        <w:t>the minimal length to be considered as end break</w:t>
      </w:r>
      <w:r w:rsidR="007B4C28">
        <w:rPr>
          <w:rFonts w:ascii="Courier" w:hAnsi="Courier" w:cs="Courier"/>
          <w:color w:val="000000"/>
          <w:sz w:val="20"/>
          <w:szCs w:val="20"/>
          <w:lang w:val="en-US"/>
        </w:rPr>
        <w:t>, default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7B4C28">
        <w:rPr>
          <w:rFonts w:ascii="Courier" w:hAnsi="Courier" w:cs="Courier"/>
          <w:color w:val="000000"/>
          <w:sz w:val="20"/>
          <w:szCs w:val="20"/>
          <w:lang w:val="en-US"/>
        </w:rPr>
        <w:t>500</w:t>
      </w:r>
    </w:p>
    <w:p w:rsidR="00EC0F23" w:rsidRPr="003D1260" w:rsidRDefault="00EC0F23" w:rsidP="00FC4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-threads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="00463290">
        <w:rPr>
          <w:rFonts w:ascii="Courier" w:hAnsi="Courier" w:cs="Courier"/>
          <w:color w:val="000000"/>
          <w:sz w:val="20"/>
          <w:szCs w:val="20"/>
          <w:lang w:val="en-US"/>
        </w:rPr>
        <w:tab/>
      </w:r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 xml:space="preserve">number of </w:t>
      </w:r>
      <w:bookmarkStart w:id="109" w:name="OLE_LINK28"/>
      <w:bookmarkStart w:id="110" w:name="OLE_LINK29"/>
      <w:r w:rsidRPr="003D1260">
        <w:rPr>
          <w:rFonts w:ascii="Courier" w:hAnsi="Courier" w:cs="Courier"/>
          <w:color w:val="000000"/>
          <w:sz w:val="20"/>
          <w:szCs w:val="20"/>
          <w:lang w:val="en-US"/>
        </w:rPr>
        <w:t>threads</w:t>
      </w:r>
      <w:bookmarkEnd w:id="109"/>
      <w:bookmarkEnd w:id="110"/>
      <w:r w:rsidR="0015647C">
        <w:rPr>
          <w:rFonts w:ascii="Courier" w:hAnsi="Courier" w:cs="Courier"/>
          <w:color w:val="000000"/>
          <w:sz w:val="20"/>
          <w:szCs w:val="20"/>
          <w:lang w:val="en-US"/>
        </w:rPr>
        <w:t>, default is 1</w:t>
      </w:r>
    </w:p>
    <w:p w:rsidR="00FC07B4" w:rsidRPr="00EC0F23" w:rsidRDefault="00FC07B4" w:rsidP="00F30823">
      <w:pPr>
        <w:spacing w:line="360" w:lineRule="auto"/>
        <w:rPr>
          <w:rFonts w:ascii="Helvetica" w:hAnsi="Helvetica" w:cstheme="minorHAnsi"/>
          <w:lang w:val="en-US"/>
        </w:rPr>
      </w:pPr>
    </w:p>
    <w:p w:rsidR="003F1193" w:rsidRDefault="00FC07B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All protein orthologs within the input genomes need to be </w:t>
      </w:r>
      <w:r w:rsidR="0015647C">
        <w:rPr>
          <w:rFonts w:ascii="Helvetica" w:hAnsi="Helvetica" w:cstheme="minorHAnsi"/>
          <w:sz w:val="20"/>
          <w:szCs w:val="20"/>
        </w:rPr>
        <w:t>provided</w:t>
      </w:r>
      <w:r w:rsidRPr="00391CCD">
        <w:rPr>
          <w:rFonts w:ascii="Helvetica" w:hAnsi="Helvetica" w:cstheme="minorHAnsi"/>
          <w:sz w:val="20"/>
          <w:szCs w:val="20"/>
        </w:rPr>
        <w:t xml:space="preserve"> for the phylogenetic approach, you can get </w:t>
      </w:r>
      <w:ins w:id="111" w:author="Torsten Thomas" w:date="2018-11-12T10:27:00Z">
        <w:r w:rsidR="004E59B7">
          <w:rPr>
            <w:rFonts w:ascii="Helvetica" w:hAnsi="Helvetica" w:cstheme="minorHAnsi"/>
            <w:sz w:val="20"/>
            <w:szCs w:val="20"/>
          </w:rPr>
          <w:t>them</w:t>
        </w:r>
      </w:ins>
      <w:del w:id="112" w:author="Torsten Thomas" w:date="2018-11-12T10:27:00Z">
        <w:r w:rsidRPr="00391CCD" w:rsidDel="004E59B7">
          <w:rPr>
            <w:rFonts w:ascii="Helvetica" w:hAnsi="Helvetica" w:cstheme="minorHAnsi"/>
            <w:sz w:val="20"/>
            <w:szCs w:val="20"/>
          </w:rPr>
          <w:delText>it</w:delText>
        </w:r>
      </w:del>
      <w:r w:rsidRPr="00391CCD">
        <w:rPr>
          <w:rFonts w:ascii="Helvetica" w:hAnsi="Helvetica" w:cstheme="minorHAnsi"/>
          <w:sz w:val="20"/>
          <w:szCs w:val="20"/>
        </w:rPr>
        <w:t xml:space="preserve"> with GET_HOMOLOGUES </w:t>
      </w:r>
      <w:r w:rsidR="009906F0" w:rsidRPr="00391CCD">
        <w:rPr>
          <w:rFonts w:ascii="Helvetica" w:hAnsi="Helvetica" w:cstheme="minorHAnsi"/>
          <w:sz w:val="20"/>
          <w:szCs w:val="20"/>
        </w:rPr>
        <w:t>[</w:t>
      </w:r>
      <w:r w:rsidR="00DA0213">
        <w:rPr>
          <w:rFonts w:ascii="Helvetica" w:hAnsi="Helvetica" w:cstheme="minorHAnsi"/>
          <w:sz w:val="20"/>
          <w:szCs w:val="20"/>
        </w:rPr>
        <w:t>2</w:t>
      </w:r>
      <w:r w:rsidR="009906F0" w:rsidRPr="00391CCD">
        <w:rPr>
          <w:rFonts w:ascii="Helvetica" w:hAnsi="Helvetica" w:cstheme="minorHAnsi"/>
          <w:sz w:val="20"/>
          <w:szCs w:val="20"/>
        </w:rPr>
        <w:t>]</w:t>
      </w:r>
      <w:r w:rsidR="00EF3CD8" w:rsidRPr="00391CCD">
        <w:rPr>
          <w:rFonts w:ascii="Helvetica" w:hAnsi="Helvetica" w:cstheme="minorHAnsi"/>
          <w:sz w:val="20"/>
          <w:szCs w:val="20"/>
        </w:rPr>
        <w:t xml:space="preserve">. </w:t>
      </w:r>
      <w:r w:rsidR="00235986" w:rsidRPr="00391CCD">
        <w:rPr>
          <w:rFonts w:ascii="Helvetica" w:hAnsi="Helvetica" w:cstheme="minorHAnsi"/>
          <w:sz w:val="20"/>
          <w:szCs w:val="20"/>
        </w:rPr>
        <w:t xml:space="preserve">The input </w:t>
      </w:r>
      <w:r w:rsidR="0015647C">
        <w:rPr>
          <w:rFonts w:ascii="Helvetica" w:hAnsi="Helvetica" w:cstheme="minorHAnsi"/>
          <w:sz w:val="20"/>
          <w:szCs w:val="20"/>
        </w:rPr>
        <w:t xml:space="preserve">file for </w:t>
      </w:r>
      <w:r w:rsidR="0015647C" w:rsidRPr="00391CCD">
        <w:rPr>
          <w:rFonts w:ascii="Helvetica" w:hAnsi="Helvetica" w:cstheme="minorHAnsi"/>
          <w:sz w:val="20"/>
          <w:szCs w:val="20"/>
        </w:rPr>
        <w:t xml:space="preserve">GET_HOMOLOGUES </w:t>
      </w:r>
      <w:r w:rsidR="00EF3CD8" w:rsidRPr="00391CCD">
        <w:rPr>
          <w:rFonts w:ascii="Helvetica" w:hAnsi="Helvetica" w:cstheme="minorHAnsi"/>
          <w:sz w:val="20"/>
          <w:szCs w:val="20"/>
        </w:rPr>
        <w:t xml:space="preserve">is a </w:t>
      </w:r>
      <w:r w:rsidR="005A15EE">
        <w:rPr>
          <w:rFonts w:ascii="Helvetica" w:hAnsi="Helvetica" w:cstheme="minorHAnsi"/>
          <w:sz w:val="20"/>
          <w:szCs w:val="20"/>
        </w:rPr>
        <w:t xml:space="preserve">folder </w:t>
      </w:r>
      <w:r w:rsidR="00205244" w:rsidRPr="00391CCD">
        <w:rPr>
          <w:rFonts w:ascii="Helvetica" w:hAnsi="Helvetica" w:cstheme="minorHAnsi"/>
          <w:sz w:val="20"/>
          <w:szCs w:val="20"/>
        </w:rPr>
        <w:t>(</w:t>
      </w:r>
      <w:r w:rsidR="00205244" w:rsidRPr="00391CCD">
        <w:rPr>
          <w:rFonts w:ascii="Helvetica" w:eastAsiaTheme="minorEastAsia" w:hAnsi="Helvetica" w:cs="Helvetica"/>
          <w:b/>
          <w:sz w:val="20"/>
          <w:szCs w:val="20"/>
        </w:rPr>
        <w:t>[prefix]</w:t>
      </w:r>
      <w:r w:rsidR="00205244" w:rsidRPr="00391CCD">
        <w:rPr>
          <w:rFonts w:ascii="Helvetica" w:eastAsiaTheme="minorEastAsia" w:hAnsi="Helvetica" w:cs="Helvetica"/>
          <w:b/>
          <w:sz w:val="20"/>
          <w:szCs w:val="20"/>
          <w:lang w:val="en-US"/>
        </w:rPr>
        <w:t>_gbk_files</w:t>
      </w:r>
      <w:r w:rsidR="00205244" w:rsidRPr="00391CCD">
        <w:rPr>
          <w:rFonts w:ascii="Helvetica" w:hAnsi="Helvetica" w:cstheme="minorHAnsi"/>
          <w:sz w:val="20"/>
          <w:szCs w:val="20"/>
        </w:rPr>
        <w:t>)</w:t>
      </w:r>
      <w:r w:rsidR="00205244">
        <w:rPr>
          <w:rFonts w:ascii="Helvetica" w:hAnsi="Helvetica" w:cstheme="minorHAnsi"/>
          <w:sz w:val="20"/>
          <w:szCs w:val="20"/>
        </w:rPr>
        <w:t xml:space="preserve"> </w:t>
      </w:r>
      <w:r w:rsidR="005A15EE">
        <w:rPr>
          <w:rFonts w:ascii="Helvetica" w:hAnsi="Helvetica" w:cstheme="minorHAnsi"/>
          <w:sz w:val="20"/>
          <w:szCs w:val="20"/>
        </w:rPr>
        <w:t xml:space="preserve">holds the </w:t>
      </w:r>
      <w:r w:rsidR="005A15EE" w:rsidRPr="00391CCD">
        <w:rPr>
          <w:rFonts w:ascii="Helvetica" w:hAnsi="Helvetica" w:cstheme="minorHAnsi"/>
          <w:sz w:val="20"/>
          <w:szCs w:val="20"/>
        </w:rPr>
        <w:t>annotation files</w:t>
      </w:r>
      <w:r w:rsidR="005A15EE">
        <w:rPr>
          <w:rFonts w:ascii="Helvetica" w:hAnsi="Helvetica" w:cstheme="minorHAnsi"/>
          <w:sz w:val="20"/>
          <w:szCs w:val="20"/>
        </w:rPr>
        <w:t xml:space="preserve"> of query genomes</w:t>
      </w:r>
      <w:r w:rsidR="005A15EE" w:rsidRPr="00391CCD">
        <w:rPr>
          <w:rFonts w:ascii="Helvetica" w:hAnsi="Helvetica" w:cstheme="minorHAnsi"/>
          <w:sz w:val="20"/>
          <w:szCs w:val="20"/>
        </w:rPr>
        <w:t xml:space="preserve"> in Genbank format</w:t>
      </w:r>
      <w:r w:rsidR="005A15EE">
        <w:rPr>
          <w:rFonts w:ascii="Helvetica" w:hAnsi="Helvetica" w:cstheme="minorHAnsi"/>
          <w:sz w:val="20"/>
          <w:szCs w:val="20"/>
        </w:rPr>
        <w:t xml:space="preserve">, </w:t>
      </w:r>
      <w:ins w:id="113" w:author="Torsten Thomas" w:date="2018-11-12T10:27:00Z">
        <w:r w:rsidR="004E59B7">
          <w:rPr>
            <w:rFonts w:ascii="Helvetica" w:hAnsi="Helvetica" w:cstheme="minorHAnsi"/>
            <w:sz w:val="20"/>
            <w:szCs w:val="20"/>
          </w:rPr>
          <w:t xml:space="preserve">which </w:t>
        </w:r>
      </w:ins>
      <w:del w:id="114" w:author="Torsten Thomas" w:date="2018-11-12T10:27:00Z">
        <w:r w:rsidR="005A15EE" w:rsidDel="004E59B7">
          <w:rPr>
            <w:rFonts w:ascii="Helvetica" w:hAnsi="Helvetica" w:cstheme="minorHAnsi"/>
            <w:sz w:val="20"/>
            <w:szCs w:val="20"/>
          </w:rPr>
          <w:delText xml:space="preserve">this folder </w:delText>
        </w:r>
      </w:del>
      <w:r w:rsidR="00205244">
        <w:rPr>
          <w:rFonts w:ascii="Helvetica" w:hAnsi="Helvetica" w:cstheme="minorHAnsi"/>
          <w:sz w:val="20"/>
          <w:szCs w:val="20"/>
        </w:rPr>
        <w:t>is one of the outputs from PrepIn</w:t>
      </w:r>
      <w:r w:rsidR="00205244" w:rsidRPr="00391CCD">
        <w:rPr>
          <w:rFonts w:ascii="Helvetica" w:hAnsi="Helvetica" w:cstheme="minorHAnsi"/>
          <w:sz w:val="20"/>
          <w:szCs w:val="20"/>
        </w:rPr>
        <w:t>.py</w:t>
      </w:r>
      <w:r w:rsidR="00205244">
        <w:rPr>
          <w:rFonts w:ascii="Helvetica" w:hAnsi="Helvetica" w:cstheme="minorHAnsi"/>
          <w:sz w:val="20"/>
          <w:szCs w:val="20"/>
        </w:rPr>
        <w:t>.</w:t>
      </w:r>
    </w:p>
    <w:p w:rsidR="00205244" w:rsidRPr="00205244" w:rsidRDefault="0020524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:rsidR="00D235FB" w:rsidRPr="003A1CF3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bookmarkStart w:id="115" w:name="OLE_LINK39"/>
      <w:bookmarkStart w:id="116" w:name="OLE_LINK40"/>
    </w:p>
    <w:p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run GET_HOMOLOGUES</w:t>
      </w:r>
    </w:p>
    <w:bookmarkEnd w:id="115"/>
    <w:bookmarkEnd w:id="116"/>
    <w:p w:rsidR="004C7563" w:rsidRPr="00681F31" w:rsidRDefault="004C7563" w:rsidP="004C7563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$ get_</w:t>
      </w:r>
      <w:bookmarkStart w:id="117" w:name="OLE_LINK42"/>
      <w:bookmarkStart w:id="118" w:name="OLE_LINK43"/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homologues</w:t>
      </w:r>
      <w:bookmarkEnd w:id="117"/>
      <w:bookmarkEnd w:id="118"/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.pl -f 70 -t 3 -S 70 -E 1e-05 -C 70 -G -n 16 </w:t>
      </w:r>
      <w:r w:rsidR="00953E35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-X</w:t>
      </w:r>
      <w:r w:rsidR="00953E35"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-d human_gut_gbk_files</w:t>
      </w:r>
    </w:p>
    <w:p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D235FB" w:rsidRPr="00681F31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681F31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# </w:t>
      </w:r>
      <w:r w:rsidR="00ED1694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run </w:t>
      </w:r>
      <w:r w:rsidR="00ED1694" w:rsidRPr="00681F31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Phylogenetic.py</w:t>
      </w:r>
    </w:p>
    <w:p w:rsidR="00D235FB" w:rsidRPr="00681F31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681F31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$ python Phylogenetic.py -p human_gut</w:t>
      </w:r>
      <w:r w:rsid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-o</w:t>
      </w:r>
      <w:r w:rsidR="0015063A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="001F7AF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homologues_folder</w:t>
      </w:r>
      <w:r w:rsidR="00772713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="00B15E5C" w:rsidRPr="00B15E5C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-threads 6</w:t>
      </w:r>
    </w:p>
    <w:p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190566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</w:t>
      </w:r>
      <w:r w:rsidR="00190566">
        <w:rPr>
          <w:rFonts w:ascii="Helvetica" w:hAnsi="Helvetica" w:cstheme="minorHAnsi"/>
          <w:sz w:val="20"/>
          <w:szCs w:val="20"/>
        </w:rPr>
        <w:t>BM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1A5891">
        <w:rPr>
          <w:rFonts w:ascii="Helvetica" w:hAnsi="Helvetica" w:cstheme="minorHAnsi"/>
          <w:sz w:val="20"/>
          <w:szCs w:val="20"/>
        </w:rPr>
        <w:t>BM</w:t>
      </w:r>
      <w:r w:rsidRPr="00391CCD">
        <w:rPr>
          <w:rFonts w:ascii="Helvetica" w:hAnsi="Helvetica" w:cstheme="minorHAnsi"/>
          <w:sz w:val="20"/>
          <w:szCs w:val="20"/>
        </w:rPr>
        <w:t xml:space="preserve"> approach predicted HGTs, with additional information provided by </w:t>
      </w:r>
      <w:ins w:id="119" w:author="Torsten Thomas" w:date="2018-11-12T10:31:00Z">
        <w:r w:rsidR="009F3E96">
          <w:rPr>
            <w:rFonts w:ascii="Helvetica" w:hAnsi="Helvetica" w:cstheme="minorHAnsi"/>
            <w:sz w:val="20"/>
            <w:szCs w:val="20"/>
          </w:rPr>
          <w:t xml:space="preserve">the </w:t>
        </w:r>
      </w:ins>
      <w:r w:rsidR="001A5891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Start w:id="120" w:name="OLE_LINK48"/>
      <w:bookmarkStart w:id="121" w:name="OLE_LINK49"/>
      <w:bookmarkStart w:id="122" w:name="OLE_LINK50"/>
      <w:del w:id="123" w:author="Torsten Thomas" w:date="2018-11-12T10:32:00Z">
        <w:r w:rsidR="002C486D" w:rsidDel="009F3E96">
          <w:rPr>
            <w:rFonts w:ascii="Helvetica" w:hAnsi="Helvetica" w:cstheme="minorHAnsi"/>
            <w:sz w:val="20"/>
            <w:szCs w:val="20"/>
          </w:rPr>
          <w:delText>PG</w:delText>
        </w:r>
        <w:r w:rsidRPr="00391CCD" w:rsidDel="009F3E96">
          <w:rPr>
            <w:rFonts w:ascii="Helvetica" w:hAnsi="Helvetica" w:cstheme="minorHAnsi"/>
            <w:sz w:val="20"/>
            <w:szCs w:val="20"/>
          </w:rPr>
          <w:delText xml:space="preserve"> </w:delText>
        </w:r>
        <w:bookmarkEnd w:id="120"/>
        <w:bookmarkEnd w:id="121"/>
        <w:bookmarkEnd w:id="122"/>
        <w:r w:rsidRPr="00391CCD" w:rsidDel="009F3E96">
          <w:rPr>
            <w:rFonts w:ascii="Helvetica" w:hAnsi="Helvetica" w:cstheme="minorHAnsi"/>
            <w:sz w:val="20"/>
            <w:szCs w:val="20"/>
          </w:rPr>
          <w:delText xml:space="preserve">approach validated </w:delText>
        </w:r>
      </w:del>
      <w:r w:rsidRPr="00391CCD">
        <w:rPr>
          <w:rFonts w:ascii="Helvetica" w:hAnsi="Helvetica" w:cstheme="minorHAnsi"/>
          <w:sz w:val="20"/>
          <w:szCs w:val="20"/>
        </w:rPr>
        <w:t>HGTs</w:t>
      </w:r>
      <w:r w:rsidR="007669DE" w:rsidRPr="00391CCD">
        <w:rPr>
          <w:rFonts w:ascii="Helvetica" w:hAnsi="Helvetica" w:cstheme="minorHAnsi"/>
          <w:sz w:val="20"/>
          <w:szCs w:val="20"/>
        </w:rPr>
        <w:t xml:space="preserve"> </w:t>
      </w:r>
      <w:ins w:id="124" w:author="Torsten Thomas" w:date="2018-11-12T10:32:00Z">
        <w:r w:rsidR="009F3E96">
          <w:rPr>
            <w:rFonts w:ascii="Helvetica" w:hAnsi="Helvetica" w:cstheme="minorHAnsi"/>
            <w:sz w:val="20"/>
            <w:szCs w:val="20"/>
          </w:rPr>
          <w:t xml:space="preserve">that are </w:t>
        </w:r>
      </w:ins>
      <w:r w:rsidR="007669DE" w:rsidRPr="00391CCD">
        <w:rPr>
          <w:rFonts w:ascii="Helvetica" w:hAnsi="Helvetica" w:cstheme="minorHAnsi"/>
          <w:sz w:val="20"/>
          <w:szCs w:val="20"/>
        </w:rPr>
        <w:t>only</w:t>
      </w:r>
      <w:ins w:id="125" w:author="Torsten Thomas" w:date="2018-11-12T10:32:00Z">
        <w:r w:rsidR="009F3E96">
          <w:rPr>
            <w:rFonts w:ascii="Helvetica" w:hAnsi="Helvetica" w:cstheme="minorHAnsi"/>
            <w:sz w:val="20"/>
            <w:szCs w:val="20"/>
          </w:rPr>
          <w:t xml:space="preserve"> validated by the</w:t>
        </w:r>
        <w:r w:rsidR="009F3E96" w:rsidRPr="009F3E96">
          <w:rPr>
            <w:rFonts w:ascii="Helvetica" w:hAnsi="Helvetica" w:cstheme="minorHAnsi"/>
            <w:sz w:val="20"/>
            <w:szCs w:val="20"/>
          </w:rPr>
          <w:t xml:space="preserve"> </w:t>
        </w:r>
        <w:r w:rsidR="009F3E96">
          <w:rPr>
            <w:rFonts w:ascii="Helvetica" w:hAnsi="Helvetica" w:cstheme="minorHAnsi"/>
            <w:sz w:val="20"/>
            <w:szCs w:val="20"/>
          </w:rPr>
          <w:t>PG</w:t>
        </w:r>
        <w:r w:rsidR="009F3E96" w:rsidRPr="00391CCD">
          <w:rPr>
            <w:rFonts w:ascii="Helvetica" w:hAnsi="Helvetica" w:cstheme="minorHAnsi"/>
            <w:sz w:val="20"/>
            <w:szCs w:val="20"/>
          </w:rPr>
          <w:t xml:space="preserve"> approach</w:t>
        </w:r>
      </w:ins>
      <w:r w:rsidRPr="00391CCD">
        <w:rPr>
          <w:rFonts w:ascii="Helvetica" w:hAnsi="Helvetica" w:cstheme="minorHAnsi"/>
          <w:sz w:val="20"/>
          <w:szCs w:val="20"/>
        </w:rPr>
        <w:t>.</w:t>
      </w:r>
    </w:p>
    <w:p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HGT_candidates_PG_aa.fasta</w:t>
      </w:r>
      <w:bookmarkStart w:id="126" w:name="OLE_LINK46"/>
      <w:bookmarkStart w:id="127" w:name="OLE_LINK47"/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End w:id="126"/>
      <w:bookmarkEnd w:id="127"/>
      <w:r w:rsidRPr="00391CCD">
        <w:rPr>
          <w:rFonts w:ascii="Helvetica" w:hAnsi="Helvetica" w:cstheme="minorHAnsi"/>
          <w:sz w:val="20"/>
          <w:szCs w:val="20"/>
        </w:rPr>
        <w:t xml:space="preserve">Nucleotide sequences </w:t>
      </w:r>
      <w:ins w:id="128" w:author="Torsten Thomas" w:date="2018-11-12T10:32:00Z">
        <w:r w:rsidR="009F3E96">
          <w:rPr>
            <w:rFonts w:ascii="Helvetica" w:hAnsi="Helvetica" w:cstheme="minorHAnsi"/>
            <w:sz w:val="20"/>
            <w:szCs w:val="20"/>
          </w:rPr>
          <w:t>that are validated by the</w:t>
        </w:r>
        <w:r w:rsidR="009F3E96" w:rsidRPr="009F3E96">
          <w:rPr>
            <w:rFonts w:ascii="Helvetica" w:hAnsi="Helvetica" w:cstheme="minorHAnsi"/>
            <w:sz w:val="20"/>
            <w:szCs w:val="20"/>
          </w:rPr>
          <w:t xml:space="preserve"> </w:t>
        </w:r>
        <w:r w:rsidR="009F3E96">
          <w:rPr>
            <w:rFonts w:ascii="Helvetica" w:hAnsi="Helvetica" w:cstheme="minorHAnsi"/>
            <w:sz w:val="20"/>
            <w:szCs w:val="20"/>
          </w:rPr>
          <w:t>PG</w:t>
        </w:r>
        <w:r w:rsidR="009F3E96" w:rsidRPr="00391CCD">
          <w:rPr>
            <w:rFonts w:ascii="Helvetica" w:hAnsi="Helvetica" w:cstheme="minorHAnsi"/>
            <w:sz w:val="20"/>
            <w:szCs w:val="20"/>
          </w:rPr>
          <w:t xml:space="preserve"> approach</w:t>
        </w:r>
      </w:ins>
      <w:del w:id="129" w:author="Torsten Thomas" w:date="2018-11-12T10:32:00Z">
        <w:r w:rsidRPr="00391CCD" w:rsidDel="009F3E96">
          <w:rPr>
            <w:rFonts w:ascii="Helvetica" w:hAnsi="Helvetica" w:cstheme="minorHAnsi"/>
            <w:sz w:val="20"/>
            <w:szCs w:val="20"/>
          </w:rPr>
          <w:delText xml:space="preserve">of </w:delText>
        </w:r>
        <w:r w:rsidR="002C486D" w:rsidDel="009F3E96">
          <w:rPr>
            <w:rFonts w:ascii="Helvetica" w:hAnsi="Helvetica" w:cstheme="minorHAnsi"/>
            <w:sz w:val="20"/>
            <w:szCs w:val="20"/>
          </w:rPr>
          <w:delText>PG</w:delText>
        </w:r>
        <w:r w:rsidRPr="00391CCD" w:rsidDel="009F3E96">
          <w:rPr>
            <w:rFonts w:ascii="Helvetica" w:hAnsi="Helvetica" w:cstheme="minorHAnsi"/>
            <w:sz w:val="20"/>
            <w:szCs w:val="20"/>
          </w:rPr>
          <w:delText xml:space="preserve"> approach validated HGTs</w:delText>
        </w:r>
      </w:del>
      <w:r w:rsidRPr="00391CCD">
        <w:rPr>
          <w:rFonts w:ascii="Helvetica" w:hAnsi="Helvetica" w:cstheme="minorHAnsi"/>
          <w:sz w:val="20"/>
          <w:szCs w:val="20"/>
        </w:rPr>
        <w:t>.</w:t>
      </w:r>
    </w:p>
    <w:p w:rsidR="004A2E6C" w:rsidRDefault="002D7A01" w:rsidP="004A2E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HGT_candidates_PG_nc.fasta</w:t>
      </w:r>
      <w:r w:rsidRPr="00391CCD">
        <w:rPr>
          <w:rFonts w:ascii="Helvetica" w:hAnsi="Helvetica" w:cstheme="minorHAnsi"/>
          <w:sz w:val="20"/>
          <w:szCs w:val="20"/>
        </w:rPr>
        <w:t xml:space="preserve">: Amino acid sequences </w:t>
      </w:r>
      <w:ins w:id="130" w:author="Torsten Thomas" w:date="2018-11-12T10:32:00Z">
        <w:r w:rsidR="009F3E96">
          <w:rPr>
            <w:rFonts w:ascii="Helvetica" w:hAnsi="Helvetica" w:cstheme="minorHAnsi"/>
            <w:sz w:val="20"/>
            <w:szCs w:val="20"/>
          </w:rPr>
          <w:t>that are validated by the</w:t>
        </w:r>
        <w:r w:rsidR="009F3E96" w:rsidRPr="009F3E96">
          <w:rPr>
            <w:rFonts w:ascii="Helvetica" w:hAnsi="Helvetica" w:cstheme="minorHAnsi"/>
            <w:sz w:val="20"/>
            <w:szCs w:val="20"/>
          </w:rPr>
          <w:t xml:space="preserve"> </w:t>
        </w:r>
        <w:r w:rsidR="009F3E96">
          <w:rPr>
            <w:rFonts w:ascii="Helvetica" w:hAnsi="Helvetica" w:cstheme="minorHAnsi"/>
            <w:sz w:val="20"/>
            <w:szCs w:val="20"/>
          </w:rPr>
          <w:t>PG</w:t>
        </w:r>
        <w:r w:rsidR="009F3E96" w:rsidRPr="00391CCD">
          <w:rPr>
            <w:rFonts w:ascii="Helvetica" w:hAnsi="Helvetica" w:cstheme="minorHAnsi"/>
            <w:sz w:val="20"/>
            <w:szCs w:val="20"/>
          </w:rPr>
          <w:t xml:space="preserve"> approach</w:t>
        </w:r>
      </w:ins>
      <w:del w:id="131" w:author="Torsten Thomas" w:date="2018-11-12T10:32:00Z">
        <w:r w:rsidRPr="00391CCD" w:rsidDel="009F3E96">
          <w:rPr>
            <w:rFonts w:ascii="Helvetica" w:hAnsi="Helvetica" w:cstheme="minorHAnsi"/>
            <w:sz w:val="20"/>
            <w:szCs w:val="20"/>
          </w:rPr>
          <w:delText xml:space="preserve">of </w:delText>
        </w:r>
        <w:r w:rsidR="002C486D" w:rsidDel="009F3E96">
          <w:rPr>
            <w:rFonts w:ascii="Helvetica" w:hAnsi="Helvetica" w:cstheme="minorHAnsi"/>
            <w:sz w:val="20"/>
            <w:szCs w:val="20"/>
          </w:rPr>
          <w:delText>PG</w:delText>
        </w:r>
        <w:r w:rsidRPr="00391CCD" w:rsidDel="009F3E96">
          <w:rPr>
            <w:rFonts w:ascii="Helvetica" w:hAnsi="Helvetica" w:cstheme="minorHAnsi"/>
            <w:sz w:val="20"/>
            <w:szCs w:val="20"/>
          </w:rPr>
          <w:delText xml:space="preserve"> approach validated HGTs</w:delText>
        </w:r>
      </w:del>
      <w:r w:rsidRPr="00391CCD">
        <w:rPr>
          <w:rFonts w:ascii="Helvetica" w:hAnsi="Helvetica" w:cstheme="minorHAnsi"/>
          <w:sz w:val="20"/>
          <w:szCs w:val="20"/>
        </w:rPr>
        <w:t>.</w:t>
      </w:r>
      <w:r w:rsidR="003A3CB4" w:rsidRPr="00391CCD">
        <w:rPr>
          <w:rFonts w:ascii="Helvetica" w:hAnsi="Helvetica" w:cstheme="minorHAnsi"/>
          <w:sz w:val="20"/>
          <w:szCs w:val="20"/>
        </w:rPr>
        <w:t xml:space="preserve"> </w:t>
      </w:r>
    </w:p>
    <w:p w:rsidR="00152A64" w:rsidRPr="00152A64" w:rsidRDefault="004A2E6C" w:rsidP="00152A6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[prefix]_plot_at_ends_stat.png</w:t>
      </w:r>
      <w:r w:rsidR="00E920BB" w:rsidRPr="00391CCD">
        <w:rPr>
          <w:rFonts w:ascii="Helvetica" w:hAnsi="Helvetica" w:cstheme="minorHAnsi"/>
          <w:sz w:val="20"/>
          <w:szCs w:val="20"/>
        </w:rPr>
        <w:t>:</w:t>
      </w:r>
      <w:r w:rsidR="006F5C68">
        <w:rPr>
          <w:rFonts w:ascii="Helvetica" w:hAnsi="Helvetica" w:cstheme="minorHAnsi"/>
          <w:sz w:val="20"/>
          <w:szCs w:val="20"/>
        </w:rPr>
        <w:t xml:space="preserve"> </w:t>
      </w:r>
      <w:r w:rsidR="00B440D4">
        <w:rPr>
          <w:rFonts w:ascii="Helvetica" w:hAnsi="Helvetica" w:cstheme="minorHAnsi"/>
          <w:sz w:val="20"/>
          <w:szCs w:val="20"/>
        </w:rPr>
        <w:t>L</w:t>
      </w:r>
      <w:r w:rsidR="006F5C68">
        <w:rPr>
          <w:rFonts w:ascii="Helvetica" w:hAnsi="Helvetica" w:cstheme="minorHAnsi"/>
          <w:sz w:val="20"/>
          <w:szCs w:val="20"/>
        </w:rPr>
        <w:t>ocation stat</w:t>
      </w:r>
      <w:ins w:id="132" w:author="Torsten Thomas" w:date="2018-11-12T10:33:00Z">
        <w:r w:rsidR="009F3E96">
          <w:rPr>
            <w:rFonts w:ascii="Helvetica" w:hAnsi="Helvetica" w:cstheme="minorHAnsi"/>
            <w:sz w:val="20"/>
            <w:szCs w:val="20"/>
          </w:rPr>
          <w:t>istics</w:t>
        </w:r>
      </w:ins>
      <w:del w:id="133" w:author="Torsten Thomas" w:date="2018-11-12T10:32:00Z">
        <w:r w:rsidR="006F5C68" w:rsidDel="009F3E96">
          <w:rPr>
            <w:rFonts w:ascii="Helvetica" w:hAnsi="Helvetica" w:cstheme="minorHAnsi"/>
            <w:sz w:val="20"/>
            <w:szCs w:val="20"/>
          </w:rPr>
          <w:delText>s</w:delText>
        </w:r>
      </w:del>
      <w:r w:rsidR="006F5C68">
        <w:rPr>
          <w:rFonts w:ascii="Helvetica" w:hAnsi="Helvetica" w:cstheme="minorHAnsi"/>
          <w:sz w:val="20"/>
          <w:szCs w:val="20"/>
        </w:rPr>
        <w:t xml:space="preserve"> of </w:t>
      </w:r>
      <w:r w:rsidR="00B440D4">
        <w:rPr>
          <w:rFonts w:ascii="Helvetica" w:hAnsi="Helvetica" w:cstheme="minorHAnsi"/>
          <w:sz w:val="20"/>
          <w:szCs w:val="20"/>
        </w:rPr>
        <w:t xml:space="preserve">predicted HGTs by </w:t>
      </w:r>
      <w:r w:rsidR="006F5C68">
        <w:rPr>
          <w:rFonts w:ascii="Helvetica" w:hAnsi="Helvetica" w:cstheme="minorHAnsi"/>
          <w:sz w:val="20"/>
          <w:szCs w:val="20"/>
        </w:rPr>
        <w:t>BM and PG approach</w:t>
      </w:r>
      <w:r w:rsidR="00546379">
        <w:rPr>
          <w:rFonts w:ascii="Helvetica" w:hAnsi="Helvetica" w:cstheme="minorHAnsi"/>
          <w:sz w:val="20"/>
          <w:szCs w:val="20"/>
        </w:rPr>
        <w:t>es.</w:t>
      </w:r>
      <w:r w:rsidR="006F5C68">
        <w:rPr>
          <w:rFonts w:ascii="Helvetica" w:hAnsi="Helvetica" w:cstheme="minorHAnsi"/>
          <w:sz w:val="20"/>
          <w:szCs w:val="20"/>
        </w:rPr>
        <w:t xml:space="preserve"> </w:t>
      </w:r>
    </w:p>
    <w:p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  <w:lang w:val="en-US" w:eastAsia="en-US"/>
        </w:rPr>
        <w:drawing>
          <wp:inline distT="0" distB="0" distL="0" distR="0" wp14:anchorId="0A6F7D94" wp14:editId="1947BC1A">
            <wp:extent cx="2095500" cy="157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dBins_0.5_0.05_plot_at_ends_sta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64" w:rsidRPr="00152A64" w:rsidRDefault="00E920BB" w:rsidP="00152A6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[prefix]_plot_HGT_identities_BM.png</w:t>
      </w:r>
      <w:r w:rsidRPr="00391CCD">
        <w:rPr>
          <w:rFonts w:ascii="Helvetica" w:hAnsi="Helvetica" w:cstheme="minorHAnsi"/>
          <w:sz w:val="20"/>
          <w:szCs w:val="20"/>
        </w:rPr>
        <w:t>: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546379">
        <w:rPr>
          <w:rFonts w:ascii="Helvetica" w:hAnsi="Helvetica" w:cstheme="minorHAnsi"/>
          <w:sz w:val="20"/>
          <w:szCs w:val="20"/>
        </w:rPr>
        <w:t xml:space="preserve">Identity distribution of </w:t>
      </w:r>
      <w:r w:rsidR="002C486D">
        <w:rPr>
          <w:rFonts w:ascii="Helvetica" w:hAnsi="Helvetica" w:cstheme="minorHAnsi"/>
          <w:sz w:val="20"/>
          <w:szCs w:val="20"/>
        </w:rPr>
        <w:t>BM approach predicted HGTs.</w:t>
      </w:r>
    </w:p>
    <w:p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  <w:lang w:val="en-US" w:eastAsia="en-US"/>
        </w:rPr>
        <w:drawing>
          <wp:inline distT="0" distB="0" distL="0" distR="0" wp14:anchorId="56F8E826" wp14:editId="504E192D">
            <wp:extent cx="3032760" cy="2274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Bins_0.5_0.05_plot_HGT_identities_B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BB" w:rsidRPr="00152A64" w:rsidRDefault="00E920BB" w:rsidP="00E920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[prefix]_plot_HGT_identities_PG.png</w:t>
      </w:r>
      <w:r w:rsidRPr="00391CCD">
        <w:rPr>
          <w:rFonts w:ascii="Helvetica" w:hAnsi="Helvetica" w:cstheme="minorHAnsi"/>
          <w:sz w:val="20"/>
          <w:szCs w:val="20"/>
        </w:rPr>
        <w:t>:</w:t>
      </w:r>
      <w:r w:rsidR="002C486D">
        <w:rPr>
          <w:rFonts w:ascii="Helvetica" w:hAnsi="Helvetica" w:cstheme="minorHAnsi"/>
          <w:sz w:val="20"/>
          <w:szCs w:val="20"/>
        </w:rPr>
        <w:t xml:space="preserve"> Identity distribution </w:t>
      </w:r>
      <w:ins w:id="134" w:author="Torsten Thomas" w:date="2018-11-12T10:33:00Z">
        <w:r w:rsidR="009F3E96">
          <w:rPr>
            <w:rFonts w:ascii="Helvetica" w:hAnsi="Helvetica" w:cstheme="minorHAnsi"/>
            <w:sz w:val="20"/>
            <w:szCs w:val="20"/>
          </w:rPr>
          <w:t>that are validated by the</w:t>
        </w:r>
        <w:r w:rsidR="009F3E96" w:rsidRPr="009F3E96">
          <w:rPr>
            <w:rFonts w:ascii="Helvetica" w:hAnsi="Helvetica" w:cstheme="minorHAnsi"/>
            <w:sz w:val="20"/>
            <w:szCs w:val="20"/>
          </w:rPr>
          <w:t xml:space="preserve"> </w:t>
        </w:r>
        <w:r w:rsidR="009F3E96">
          <w:rPr>
            <w:rFonts w:ascii="Helvetica" w:hAnsi="Helvetica" w:cstheme="minorHAnsi"/>
            <w:sz w:val="20"/>
            <w:szCs w:val="20"/>
          </w:rPr>
          <w:t>PG</w:t>
        </w:r>
        <w:r w:rsidR="009F3E96" w:rsidRPr="00391CCD">
          <w:rPr>
            <w:rFonts w:ascii="Helvetica" w:hAnsi="Helvetica" w:cstheme="minorHAnsi"/>
            <w:sz w:val="20"/>
            <w:szCs w:val="20"/>
          </w:rPr>
          <w:t xml:space="preserve"> approach</w:t>
        </w:r>
      </w:ins>
      <w:del w:id="135" w:author="Torsten Thomas" w:date="2018-11-12T10:33:00Z">
        <w:r w:rsidR="002C486D" w:rsidDel="009F3E96">
          <w:rPr>
            <w:rFonts w:ascii="Helvetica" w:hAnsi="Helvetica" w:cstheme="minorHAnsi"/>
            <w:sz w:val="20"/>
            <w:szCs w:val="20"/>
          </w:rPr>
          <w:delText>of PG approach predicted HGTs</w:delText>
        </w:r>
      </w:del>
      <w:r w:rsidR="002C486D">
        <w:rPr>
          <w:rFonts w:ascii="Helvetica" w:hAnsi="Helvetica" w:cstheme="minorHAnsi"/>
          <w:sz w:val="20"/>
          <w:szCs w:val="20"/>
        </w:rPr>
        <w:t>.</w:t>
      </w:r>
    </w:p>
    <w:p w:rsidR="0018487C" w:rsidRDefault="00152A64" w:rsidP="00DD0E3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208AE31" wp14:editId="0E4B5CB3">
            <wp:extent cx="2994660" cy="2245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Bins_0.5_0.05_plot_HGT_identities_P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3C" w:rsidRPr="00DD0E3C" w:rsidRDefault="00DD0E3C" w:rsidP="00DD0E3C">
      <w:pPr>
        <w:jc w:val="center"/>
      </w:pPr>
    </w:p>
    <w:p w:rsidR="00F21D95" w:rsidRDefault="004A2E6C" w:rsidP="0018487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[prefix]_plot_circos_PG.png</w:t>
      </w:r>
      <w:r w:rsidR="00E920BB" w:rsidRPr="00391CCD">
        <w:rPr>
          <w:rFonts w:ascii="Helvetica" w:hAnsi="Helvetica" w:cstheme="minorHAnsi"/>
          <w:sz w:val="20"/>
          <w:szCs w:val="20"/>
        </w:rPr>
        <w:t xml:space="preserve">: </w:t>
      </w:r>
      <w:r w:rsidR="002C486D">
        <w:rPr>
          <w:rFonts w:ascii="Helvetica" w:hAnsi="Helvetica" w:cstheme="minorHAnsi"/>
          <w:sz w:val="20"/>
          <w:szCs w:val="20"/>
        </w:rPr>
        <w:t xml:space="preserve">Gene flow between groups. </w:t>
      </w:r>
      <w:r w:rsidR="001A5891" w:rsidRPr="001A5891">
        <w:rPr>
          <w:rFonts w:ascii="Helvetica" w:hAnsi="Helvetica" w:cstheme="minorHAnsi"/>
          <w:sz w:val="20"/>
          <w:szCs w:val="20"/>
        </w:rPr>
        <w:t xml:space="preserve">Bands </w:t>
      </w:r>
      <w:r w:rsidR="001A5891">
        <w:rPr>
          <w:rFonts w:ascii="Helvetica" w:hAnsi="Helvetica" w:cstheme="minorHAnsi"/>
          <w:sz w:val="20"/>
          <w:szCs w:val="20"/>
        </w:rPr>
        <w:t xml:space="preserve">on the plot </w:t>
      </w:r>
      <w:r w:rsidR="001A5891" w:rsidRPr="001A5891">
        <w:rPr>
          <w:rFonts w:ascii="Helvetica" w:hAnsi="Helvetica" w:cstheme="minorHAnsi"/>
          <w:sz w:val="20"/>
          <w:szCs w:val="20"/>
        </w:rPr>
        <w:t>connect donors and recipients, with the width of the band correlating to the number of HGTs and the colour corresponding to the donors.</w:t>
      </w:r>
    </w:p>
    <w:p w:rsidR="00DD0E3C" w:rsidRPr="00751493" w:rsidRDefault="0018487C" w:rsidP="00751493">
      <w:pPr>
        <w:spacing w:line="360" w:lineRule="auto"/>
        <w:ind w:left="360"/>
        <w:jc w:val="center"/>
        <w:rPr>
          <w:rFonts w:ascii="Helvetica" w:hAnsi="Helvetica" w:cstheme="minorHAnsi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C48469E" wp14:editId="212CB5CF">
            <wp:extent cx="2575560" cy="2575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Bins_0.5_0.05_plot_circos_P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93" w:rsidRDefault="00751493">
      <w:pPr>
        <w:rPr>
          <w:rFonts w:ascii="Helvetica" w:eastAsiaTheme="minorEastAsia" w:hAnsi="Helvetica" w:cstheme="minorHAnsi"/>
          <w:highlight w:val="lightGray"/>
        </w:rPr>
      </w:pPr>
      <w:r>
        <w:rPr>
          <w:rFonts w:ascii="Helvetica" w:eastAsiaTheme="minorEastAsia" w:hAnsi="Helvetica" w:cstheme="minorHAnsi"/>
          <w:highlight w:val="lightGray"/>
        </w:rPr>
        <w:br w:type="page"/>
      </w:r>
    </w:p>
    <w:p w:rsidR="009B0865" w:rsidRPr="00751493" w:rsidRDefault="009B0865" w:rsidP="00751493">
      <w:pPr>
        <w:spacing w:line="360" w:lineRule="auto"/>
        <w:ind w:left="360"/>
        <w:jc w:val="center"/>
        <w:rPr>
          <w:rFonts w:ascii="Helvetica" w:hAnsi="Helvetica" w:cstheme="minorHAnsi"/>
        </w:rPr>
      </w:pPr>
      <w:r w:rsidRPr="00751493">
        <w:rPr>
          <w:rFonts w:ascii="Helvetica" w:hAnsi="Helvetica" w:cstheme="minorHAnsi"/>
          <w:b/>
        </w:rPr>
        <w:t>References</w:t>
      </w:r>
    </w:p>
    <w:p w:rsidR="00AB63B7" w:rsidRDefault="00AB63B7" w:rsidP="00AB63B7">
      <w:pPr>
        <w:rPr>
          <w:rFonts w:ascii="Helvetica" w:hAnsi="Helvetica" w:cstheme="minorHAnsi"/>
          <w:b/>
        </w:rPr>
      </w:pPr>
    </w:p>
    <w:p w:rsidR="00C67F9F" w:rsidRPr="00391CCD" w:rsidRDefault="00C67F9F" w:rsidP="002450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>Parks DH, Imelfort M, Skennerton CT, Hugenholtz P, Tyson GW: CheckM: assessing the quality of microbial genomes recovered from isolates, single cells, and metagenomes. Genome research 2015, 25:1043-1055.</w:t>
      </w:r>
    </w:p>
    <w:p w:rsidR="00424CD6" w:rsidRDefault="002450DB" w:rsidP="002450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>Contreras-Moreira B, Vinuesa P: GET_HOMOLOGUES, a versatile software package for scalable and robust microbial pangenome analysis. Applied &amp; Environmental Microbiology 2013, 79:7696-7701.</w:t>
      </w:r>
    </w:p>
    <w:p w:rsidR="00A54E0D" w:rsidRPr="002450DB" w:rsidRDefault="00A54E0D" w:rsidP="00A54E0D">
      <w:pPr>
        <w:pStyle w:val="ListParagraph"/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sectPr w:rsidR="00A54E0D" w:rsidRPr="002450DB" w:rsidSect="00091F2C">
      <w:headerReference w:type="default" r:id="rId18"/>
      <w:footerReference w:type="even" r:id="rId19"/>
      <w:footerReference w:type="default" r:id="rId20"/>
      <w:footerReference w:type="firs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Torsten Thomas" w:date="2018-11-12T10:08:00Z" w:initials="T">
    <w:p w:rsidR="004E59B7" w:rsidRDefault="004E59B7">
      <w:pPr>
        <w:pStyle w:val="CommentText"/>
      </w:pPr>
      <w:r>
        <w:rPr>
          <w:rStyle w:val="CommentReference"/>
        </w:rPr>
        <w:annotationRef/>
      </w:r>
      <w:r>
        <w:t>What are other and how do you abbreviate them.</w:t>
      </w:r>
    </w:p>
  </w:comment>
  <w:comment w:id="82" w:author="Torsten Thomas" w:date="2018-11-12T10:14:00Z" w:initials="T">
    <w:p w:rsidR="004E59B7" w:rsidRDefault="004E59B7">
      <w:pPr>
        <w:pStyle w:val="CommentText"/>
      </w:pPr>
      <w:r>
        <w:rPr>
          <w:rStyle w:val="CommentReference"/>
        </w:rPr>
        <w:annotationRef/>
      </w:r>
      <w:r>
        <w:t>Unclear what this is.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0E3" w:rsidRDefault="003850E3" w:rsidP="00F72D26">
      <w:r>
        <w:separator/>
      </w:r>
    </w:p>
  </w:endnote>
  <w:endnote w:type="continuationSeparator" w:id="0">
    <w:p w:rsidR="003850E3" w:rsidRDefault="003850E3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Content>
      <w:p w:rsidR="004E59B7" w:rsidRDefault="004E59B7" w:rsidP="00F36B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Content>
      <w:p w:rsidR="004E59B7" w:rsidRDefault="004E59B7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Content>
      <w:p w:rsidR="004E59B7" w:rsidRDefault="004E59B7" w:rsidP="00F36B2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E59B7" w:rsidRDefault="004E59B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Content>
      <w:p w:rsidR="004E59B7" w:rsidRDefault="004E59B7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F3E96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:rsidR="004E59B7" w:rsidRDefault="004E59B7" w:rsidP="0010750B">
    <w:pPr>
      <w:pStyle w:val="Footer"/>
      <w:framePr w:wrap="none" w:vAnchor="text" w:hAnchor="margin" w:xAlign="right" w:y="1"/>
      <w:rPr>
        <w:rStyle w:val="PageNumber"/>
      </w:rPr>
    </w:pPr>
  </w:p>
  <w:p w:rsidR="004E59B7" w:rsidRDefault="004E59B7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Content>
      <w:p w:rsidR="004E59B7" w:rsidRDefault="004E59B7" w:rsidP="00F36B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E59B7" w:rsidRDefault="004E59B7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0E3" w:rsidRDefault="003850E3" w:rsidP="00F72D26">
      <w:r>
        <w:separator/>
      </w:r>
    </w:p>
  </w:footnote>
  <w:footnote w:type="continuationSeparator" w:id="0">
    <w:p w:rsidR="003850E3" w:rsidRDefault="003850E3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9B7" w:rsidRPr="00F72D26" w:rsidRDefault="004E59B7" w:rsidP="00817333">
    <w:pPr>
      <w:spacing w:line="360" w:lineRule="auto"/>
      <w:jc w:val="right"/>
      <w:rPr>
        <w:rFonts w:ascii="Times" w:hAnsi="Times"/>
      </w:rPr>
    </w:pPr>
    <w:r>
      <w:rPr>
        <w:rFonts w:ascii="Times" w:hAnsi="Times"/>
      </w:rPr>
      <w:t>MetaCHIP User Manual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AC6"/>
    <w:multiLevelType w:val="multilevel"/>
    <w:tmpl w:val="5E7E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633B5"/>
    <w:multiLevelType w:val="hybridMultilevel"/>
    <w:tmpl w:val="605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83"/>
    <w:rsid w:val="000039DA"/>
    <w:rsid w:val="000057E6"/>
    <w:rsid w:val="0000736A"/>
    <w:rsid w:val="00015451"/>
    <w:rsid w:val="00015943"/>
    <w:rsid w:val="00016E78"/>
    <w:rsid w:val="00040B10"/>
    <w:rsid w:val="00046068"/>
    <w:rsid w:val="00051868"/>
    <w:rsid w:val="0005561A"/>
    <w:rsid w:val="000712EF"/>
    <w:rsid w:val="000803FD"/>
    <w:rsid w:val="000839B8"/>
    <w:rsid w:val="00084449"/>
    <w:rsid w:val="0008730E"/>
    <w:rsid w:val="00091F2C"/>
    <w:rsid w:val="000941CA"/>
    <w:rsid w:val="0009462A"/>
    <w:rsid w:val="000A75E3"/>
    <w:rsid w:val="000B7D92"/>
    <w:rsid w:val="000C3F8D"/>
    <w:rsid w:val="000D6ABD"/>
    <w:rsid w:val="000D7D6A"/>
    <w:rsid w:val="000E4647"/>
    <w:rsid w:val="000E4840"/>
    <w:rsid w:val="000E7AD1"/>
    <w:rsid w:val="000E7ED8"/>
    <w:rsid w:val="000F04B8"/>
    <w:rsid w:val="000F0E2B"/>
    <w:rsid w:val="000F7475"/>
    <w:rsid w:val="001014FD"/>
    <w:rsid w:val="00102DBF"/>
    <w:rsid w:val="0010750B"/>
    <w:rsid w:val="00107770"/>
    <w:rsid w:val="00107F2E"/>
    <w:rsid w:val="00110344"/>
    <w:rsid w:val="00116718"/>
    <w:rsid w:val="001172AB"/>
    <w:rsid w:val="00126387"/>
    <w:rsid w:val="001267DE"/>
    <w:rsid w:val="00141283"/>
    <w:rsid w:val="001437CE"/>
    <w:rsid w:val="0015063A"/>
    <w:rsid w:val="00152A64"/>
    <w:rsid w:val="00156000"/>
    <w:rsid w:val="0015647C"/>
    <w:rsid w:val="001621A0"/>
    <w:rsid w:val="001652C2"/>
    <w:rsid w:val="001654FB"/>
    <w:rsid w:val="0018194B"/>
    <w:rsid w:val="0018487C"/>
    <w:rsid w:val="001871D0"/>
    <w:rsid w:val="00187E4D"/>
    <w:rsid w:val="00190566"/>
    <w:rsid w:val="001A12C7"/>
    <w:rsid w:val="001A5891"/>
    <w:rsid w:val="001B01EC"/>
    <w:rsid w:val="001C0A86"/>
    <w:rsid w:val="001C2E89"/>
    <w:rsid w:val="001D1979"/>
    <w:rsid w:val="001D4EF0"/>
    <w:rsid w:val="001D793E"/>
    <w:rsid w:val="001E53D4"/>
    <w:rsid w:val="001F06A3"/>
    <w:rsid w:val="001F7AFC"/>
    <w:rsid w:val="00205244"/>
    <w:rsid w:val="00207FA0"/>
    <w:rsid w:val="0023454D"/>
    <w:rsid w:val="00234DAA"/>
    <w:rsid w:val="00234E17"/>
    <w:rsid w:val="002354DC"/>
    <w:rsid w:val="00235986"/>
    <w:rsid w:val="002404F9"/>
    <w:rsid w:val="00243257"/>
    <w:rsid w:val="00244BFB"/>
    <w:rsid w:val="002450DB"/>
    <w:rsid w:val="00247B7A"/>
    <w:rsid w:val="002533D6"/>
    <w:rsid w:val="00253D92"/>
    <w:rsid w:val="002664D5"/>
    <w:rsid w:val="00267941"/>
    <w:rsid w:val="00270000"/>
    <w:rsid w:val="00282E30"/>
    <w:rsid w:val="00291216"/>
    <w:rsid w:val="00294730"/>
    <w:rsid w:val="002948DC"/>
    <w:rsid w:val="002970FA"/>
    <w:rsid w:val="002A07B6"/>
    <w:rsid w:val="002A0DF0"/>
    <w:rsid w:val="002A6895"/>
    <w:rsid w:val="002B3369"/>
    <w:rsid w:val="002C1CEE"/>
    <w:rsid w:val="002C2F4A"/>
    <w:rsid w:val="002C3E24"/>
    <w:rsid w:val="002C486D"/>
    <w:rsid w:val="002C4C16"/>
    <w:rsid w:val="002C7011"/>
    <w:rsid w:val="002C7200"/>
    <w:rsid w:val="002D0923"/>
    <w:rsid w:val="002D6470"/>
    <w:rsid w:val="002D7A01"/>
    <w:rsid w:val="002E4D18"/>
    <w:rsid w:val="00300D67"/>
    <w:rsid w:val="00331000"/>
    <w:rsid w:val="00333EB4"/>
    <w:rsid w:val="003342F8"/>
    <w:rsid w:val="00335E47"/>
    <w:rsid w:val="00347EAA"/>
    <w:rsid w:val="00356123"/>
    <w:rsid w:val="00362380"/>
    <w:rsid w:val="00371819"/>
    <w:rsid w:val="00376516"/>
    <w:rsid w:val="003810E1"/>
    <w:rsid w:val="0038469E"/>
    <w:rsid w:val="003850E3"/>
    <w:rsid w:val="00391CCD"/>
    <w:rsid w:val="003A1CF3"/>
    <w:rsid w:val="003A3CB4"/>
    <w:rsid w:val="003C3829"/>
    <w:rsid w:val="003C68B9"/>
    <w:rsid w:val="003D1260"/>
    <w:rsid w:val="003D47B2"/>
    <w:rsid w:val="003E44E7"/>
    <w:rsid w:val="003F1193"/>
    <w:rsid w:val="003F58E2"/>
    <w:rsid w:val="00403C0F"/>
    <w:rsid w:val="00413577"/>
    <w:rsid w:val="0041578B"/>
    <w:rsid w:val="00424CD6"/>
    <w:rsid w:val="0042626D"/>
    <w:rsid w:val="00430566"/>
    <w:rsid w:val="00430DEE"/>
    <w:rsid w:val="00437670"/>
    <w:rsid w:val="00440197"/>
    <w:rsid w:val="004426A4"/>
    <w:rsid w:val="00450CD7"/>
    <w:rsid w:val="00463290"/>
    <w:rsid w:val="004A2E6C"/>
    <w:rsid w:val="004A7E21"/>
    <w:rsid w:val="004B1181"/>
    <w:rsid w:val="004C7563"/>
    <w:rsid w:val="004D2B08"/>
    <w:rsid w:val="004D49D5"/>
    <w:rsid w:val="004D532E"/>
    <w:rsid w:val="004D5817"/>
    <w:rsid w:val="004E59B7"/>
    <w:rsid w:val="004F2FF1"/>
    <w:rsid w:val="004F3514"/>
    <w:rsid w:val="00512077"/>
    <w:rsid w:val="00513F24"/>
    <w:rsid w:val="005301BE"/>
    <w:rsid w:val="00533E8C"/>
    <w:rsid w:val="00546379"/>
    <w:rsid w:val="00552D6C"/>
    <w:rsid w:val="00554977"/>
    <w:rsid w:val="00560389"/>
    <w:rsid w:val="00560A65"/>
    <w:rsid w:val="005712EE"/>
    <w:rsid w:val="005929DF"/>
    <w:rsid w:val="00593DE6"/>
    <w:rsid w:val="00595B3A"/>
    <w:rsid w:val="005A15EE"/>
    <w:rsid w:val="005A2FD9"/>
    <w:rsid w:val="005A7590"/>
    <w:rsid w:val="005B467B"/>
    <w:rsid w:val="005C2F00"/>
    <w:rsid w:val="005C45F0"/>
    <w:rsid w:val="005C7D4D"/>
    <w:rsid w:val="005D0351"/>
    <w:rsid w:val="005D5AB1"/>
    <w:rsid w:val="005E5F8E"/>
    <w:rsid w:val="005F0DD8"/>
    <w:rsid w:val="005F1A1C"/>
    <w:rsid w:val="005F7F1E"/>
    <w:rsid w:val="00600A55"/>
    <w:rsid w:val="00613FB8"/>
    <w:rsid w:val="006225A2"/>
    <w:rsid w:val="00622621"/>
    <w:rsid w:val="00623E59"/>
    <w:rsid w:val="00635DB3"/>
    <w:rsid w:val="00644084"/>
    <w:rsid w:val="00645817"/>
    <w:rsid w:val="006477EC"/>
    <w:rsid w:val="006529F1"/>
    <w:rsid w:val="00663BDD"/>
    <w:rsid w:val="00671F77"/>
    <w:rsid w:val="0067378F"/>
    <w:rsid w:val="00674F38"/>
    <w:rsid w:val="006760FD"/>
    <w:rsid w:val="00677071"/>
    <w:rsid w:val="006809A5"/>
    <w:rsid w:val="00681F31"/>
    <w:rsid w:val="00684599"/>
    <w:rsid w:val="0069691F"/>
    <w:rsid w:val="006A2F1E"/>
    <w:rsid w:val="006A331D"/>
    <w:rsid w:val="006B089A"/>
    <w:rsid w:val="006B7B26"/>
    <w:rsid w:val="006D2144"/>
    <w:rsid w:val="006D3BE6"/>
    <w:rsid w:val="006E0826"/>
    <w:rsid w:val="006E4AF1"/>
    <w:rsid w:val="006F506E"/>
    <w:rsid w:val="006F5C68"/>
    <w:rsid w:val="006F71F9"/>
    <w:rsid w:val="0070123B"/>
    <w:rsid w:val="00707F7B"/>
    <w:rsid w:val="0071271C"/>
    <w:rsid w:val="007145A3"/>
    <w:rsid w:val="00715843"/>
    <w:rsid w:val="00730F7E"/>
    <w:rsid w:val="0073491B"/>
    <w:rsid w:val="00736042"/>
    <w:rsid w:val="0074466D"/>
    <w:rsid w:val="007508CB"/>
    <w:rsid w:val="00751493"/>
    <w:rsid w:val="007541A5"/>
    <w:rsid w:val="007622A7"/>
    <w:rsid w:val="007669DE"/>
    <w:rsid w:val="00767E00"/>
    <w:rsid w:val="00771561"/>
    <w:rsid w:val="00772713"/>
    <w:rsid w:val="00776ED6"/>
    <w:rsid w:val="00794C61"/>
    <w:rsid w:val="007A0EB8"/>
    <w:rsid w:val="007A464E"/>
    <w:rsid w:val="007A54C5"/>
    <w:rsid w:val="007B3A4E"/>
    <w:rsid w:val="007B4C28"/>
    <w:rsid w:val="007D6889"/>
    <w:rsid w:val="007E0B35"/>
    <w:rsid w:val="007E3088"/>
    <w:rsid w:val="007E7CF8"/>
    <w:rsid w:val="007F3CF2"/>
    <w:rsid w:val="007F5327"/>
    <w:rsid w:val="008110E0"/>
    <w:rsid w:val="00817333"/>
    <w:rsid w:val="00825BBA"/>
    <w:rsid w:val="00834208"/>
    <w:rsid w:val="008369CE"/>
    <w:rsid w:val="00855D67"/>
    <w:rsid w:val="00873541"/>
    <w:rsid w:val="008B5160"/>
    <w:rsid w:val="008D1C1E"/>
    <w:rsid w:val="008D287D"/>
    <w:rsid w:val="008D4A63"/>
    <w:rsid w:val="008D5762"/>
    <w:rsid w:val="008E4EF2"/>
    <w:rsid w:val="008F725A"/>
    <w:rsid w:val="00902660"/>
    <w:rsid w:val="00905FB9"/>
    <w:rsid w:val="00915239"/>
    <w:rsid w:val="00927BA8"/>
    <w:rsid w:val="009317D0"/>
    <w:rsid w:val="0093228C"/>
    <w:rsid w:val="00936FFB"/>
    <w:rsid w:val="0094793D"/>
    <w:rsid w:val="00953371"/>
    <w:rsid w:val="00953E35"/>
    <w:rsid w:val="009625D6"/>
    <w:rsid w:val="009651B9"/>
    <w:rsid w:val="00974248"/>
    <w:rsid w:val="009744BE"/>
    <w:rsid w:val="00974C05"/>
    <w:rsid w:val="00975909"/>
    <w:rsid w:val="00984095"/>
    <w:rsid w:val="009906F0"/>
    <w:rsid w:val="009934F9"/>
    <w:rsid w:val="009B0865"/>
    <w:rsid w:val="009B0AD4"/>
    <w:rsid w:val="009B4A9D"/>
    <w:rsid w:val="009B572D"/>
    <w:rsid w:val="009C02BD"/>
    <w:rsid w:val="009C18CD"/>
    <w:rsid w:val="009D2D91"/>
    <w:rsid w:val="009D2F58"/>
    <w:rsid w:val="009D53D6"/>
    <w:rsid w:val="009D7683"/>
    <w:rsid w:val="009E5A2E"/>
    <w:rsid w:val="009F3E96"/>
    <w:rsid w:val="009F4056"/>
    <w:rsid w:val="00A01958"/>
    <w:rsid w:val="00A021D0"/>
    <w:rsid w:val="00A06098"/>
    <w:rsid w:val="00A104D9"/>
    <w:rsid w:val="00A1678A"/>
    <w:rsid w:val="00A221D7"/>
    <w:rsid w:val="00A2240B"/>
    <w:rsid w:val="00A3424D"/>
    <w:rsid w:val="00A349FE"/>
    <w:rsid w:val="00A4039E"/>
    <w:rsid w:val="00A40B2E"/>
    <w:rsid w:val="00A429EA"/>
    <w:rsid w:val="00A477B8"/>
    <w:rsid w:val="00A54E0D"/>
    <w:rsid w:val="00A579DC"/>
    <w:rsid w:val="00A6120E"/>
    <w:rsid w:val="00A67141"/>
    <w:rsid w:val="00A67C47"/>
    <w:rsid w:val="00A77EEF"/>
    <w:rsid w:val="00AB50A6"/>
    <w:rsid w:val="00AB63B7"/>
    <w:rsid w:val="00AC082A"/>
    <w:rsid w:val="00AC6674"/>
    <w:rsid w:val="00AD3AF7"/>
    <w:rsid w:val="00AE2377"/>
    <w:rsid w:val="00AE28C9"/>
    <w:rsid w:val="00AF73F6"/>
    <w:rsid w:val="00AF7932"/>
    <w:rsid w:val="00B153F8"/>
    <w:rsid w:val="00B15605"/>
    <w:rsid w:val="00B15E5C"/>
    <w:rsid w:val="00B342CC"/>
    <w:rsid w:val="00B3720B"/>
    <w:rsid w:val="00B440D4"/>
    <w:rsid w:val="00B5580E"/>
    <w:rsid w:val="00B6139B"/>
    <w:rsid w:val="00B63075"/>
    <w:rsid w:val="00B7121C"/>
    <w:rsid w:val="00B8185A"/>
    <w:rsid w:val="00B949B5"/>
    <w:rsid w:val="00B96159"/>
    <w:rsid w:val="00B97B19"/>
    <w:rsid w:val="00BB21BE"/>
    <w:rsid w:val="00BB5990"/>
    <w:rsid w:val="00BC1872"/>
    <w:rsid w:val="00BC1A9B"/>
    <w:rsid w:val="00BC3ED7"/>
    <w:rsid w:val="00BC442F"/>
    <w:rsid w:val="00BC6054"/>
    <w:rsid w:val="00BD310F"/>
    <w:rsid w:val="00BE27CB"/>
    <w:rsid w:val="00BE2D40"/>
    <w:rsid w:val="00BF6811"/>
    <w:rsid w:val="00C1340C"/>
    <w:rsid w:val="00C20332"/>
    <w:rsid w:val="00C262BC"/>
    <w:rsid w:val="00C359B1"/>
    <w:rsid w:val="00C477BE"/>
    <w:rsid w:val="00C51C9D"/>
    <w:rsid w:val="00C56145"/>
    <w:rsid w:val="00C61215"/>
    <w:rsid w:val="00C644A8"/>
    <w:rsid w:val="00C67F9F"/>
    <w:rsid w:val="00C72CF9"/>
    <w:rsid w:val="00C819A5"/>
    <w:rsid w:val="00C846D8"/>
    <w:rsid w:val="00C86A80"/>
    <w:rsid w:val="00C92D6B"/>
    <w:rsid w:val="00C945A9"/>
    <w:rsid w:val="00C9624D"/>
    <w:rsid w:val="00CA1DD3"/>
    <w:rsid w:val="00CB2B25"/>
    <w:rsid w:val="00CC3938"/>
    <w:rsid w:val="00CC39E1"/>
    <w:rsid w:val="00CD3B1E"/>
    <w:rsid w:val="00CD5201"/>
    <w:rsid w:val="00CD5768"/>
    <w:rsid w:val="00CD5D09"/>
    <w:rsid w:val="00CD6ED0"/>
    <w:rsid w:val="00CF087B"/>
    <w:rsid w:val="00CF2A85"/>
    <w:rsid w:val="00D235FB"/>
    <w:rsid w:val="00D45F6B"/>
    <w:rsid w:val="00D55B01"/>
    <w:rsid w:val="00D67A95"/>
    <w:rsid w:val="00D71862"/>
    <w:rsid w:val="00D721FD"/>
    <w:rsid w:val="00D8639E"/>
    <w:rsid w:val="00DA0213"/>
    <w:rsid w:val="00DA7690"/>
    <w:rsid w:val="00DC6C6D"/>
    <w:rsid w:val="00DD0E3C"/>
    <w:rsid w:val="00DD3233"/>
    <w:rsid w:val="00DF433C"/>
    <w:rsid w:val="00E34DAE"/>
    <w:rsid w:val="00E36C18"/>
    <w:rsid w:val="00E51D11"/>
    <w:rsid w:val="00E529A4"/>
    <w:rsid w:val="00E57AD7"/>
    <w:rsid w:val="00E6413C"/>
    <w:rsid w:val="00E71BF2"/>
    <w:rsid w:val="00E90C10"/>
    <w:rsid w:val="00E920BB"/>
    <w:rsid w:val="00E9343D"/>
    <w:rsid w:val="00E9372A"/>
    <w:rsid w:val="00E974D8"/>
    <w:rsid w:val="00EC0F23"/>
    <w:rsid w:val="00ED0255"/>
    <w:rsid w:val="00ED1694"/>
    <w:rsid w:val="00ED6AD1"/>
    <w:rsid w:val="00ED7B65"/>
    <w:rsid w:val="00EE42A0"/>
    <w:rsid w:val="00EE7332"/>
    <w:rsid w:val="00EF3CD8"/>
    <w:rsid w:val="00F065AB"/>
    <w:rsid w:val="00F128E1"/>
    <w:rsid w:val="00F21D95"/>
    <w:rsid w:val="00F30823"/>
    <w:rsid w:val="00F36B22"/>
    <w:rsid w:val="00F373C0"/>
    <w:rsid w:val="00F4734B"/>
    <w:rsid w:val="00F5497D"/>
    <w:rsid w:val="00F67ED9"/>
    <w:rsid w:val="00F72D26"/>
    <w:rsid w:val="00F73064"/>
    <w:rsid w:val="00F81973"/>
    <w:rsid w:val="00F8694D"/>
    <w:rsid w:val="00F87F88"/>
    <w:rsid w:val="00F91508"/>
    <w:rsid w:val="00F96CA9"/>
    <w:rsid w:val="00FB04FF"/>
    <w:rsid w:val="00FB3737"/>
    <w:rsid w:val="00FC07B4"/>
    <w:rsid w:val="00FC4A13"/>
    <w:rsid w:val="00FC4A54"/>
    <w:rsid w:val="00FC697C"/>
    <w:rsid w:val="00FD2C8D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1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36B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B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B2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B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B2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1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36B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B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B2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B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B2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ongweizhi/MetaCHIP" TargetMode="Externa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1" Type="http://schemas.openxmlformats.org/officeDocument/2006/relationships/hyperlink" Target="https://github.com/Ecogenomics/GTDBTk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ongwz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1053</Words>
  <Characters>6007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Torsten Thomas</cp:lastModifiedBy>
  <cp:revision>2</cp:revision>
  <cp:lastPrinted>2018-09-10T00:13:00Z</cp:lastPrinted>
  <dcterms:created xsi:type="dcterms:W3CDTF">2018-11-11T23:03:00Z</dcterms:created>
  <dcterms:modified xsi:type="dcterms:W3CDTF">2018-11-11T23:03:00Z</dcterms:modified>
</cp:coreProperties>
</file>